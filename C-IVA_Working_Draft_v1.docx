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4F86B" w14:textId="104AD1B1" w:rsidR="00DA2B2A" w:rsidRDefault="00DA2B2A" w:rsidP="00B168DD">
      <w:pPr>
        <w:spacing w:line="480" w:lineRule="auto"/>
        <w:rPr>
          <w:rFonts w:ascii="Times New Roman" w:hAnsi="Times New Roman" w:cs="Times New Roman"/>
          <w:bCs/>
          <w:sz w:val="24"/>
          <w:szCs w:val="24"/>
        </w:rPr>
      </w:pPr>
      <w:commentRangeStart w:id="0"/>
      <w:r w:rsidRPr="00B357BE">
        <w:rPr>
          <w:rFonts w:ascii="Times New Roman" w:hAnsi="Times New Roman" w:cs="Times New Roman"/>
          <w:bCs/>
          <w:sz w:val="24"/>
          <w:szCs w:val="24"/>
        </w:rPr>
        <w:t xml:space="preserve">Genetic and antigenic characterization of </w:t>
      </w:r>
      <w:r w:rsidR="00C473AF" w:rsidRPr="00B357BE">
        <w:rPr>
          <w:rFonts w:ascii="Times New Roman" w:hAnsi="Times New Roman" w:cs="Times New Roman"/>
          <w:bCs/>
          <w:sz w:val="24"/>
          <w:szCs w:val="24"/>
        </w:rPr>
        <w:t xml:space="preserve">an </w:t>
      </w:r>
      <w:r w:rsidRPr="00B357BE">
        <w:rPr>
          <w:rFonts w:ascii="Times New Roman" w:hAnsi="Times New Roman" w:cs="Times New Roman"/>
          <w:bCs/>
          <w:sz w:val="24"/>
          <w:szCs w:val="24"/>
        </w:rPr>
        <w:t>expanding H3 Cluster IV-</w:t>
      </w:r>
      <w:proofErr w:type="gramStart"/>
      <w:r w:rsidRPr="00B357BE">
        <w:rPr>
          <w:rFonts w:ascii="Times New Roman" w:hAnsi="Times New Roman" w:cs="Times New Roman"/>
          <w:bCs/>
          <w:sz w:val="24"/>
          <w:szCs w:val="24"/>
        </w:rPr>
        <w:t>A</w:t>
      </w:r>
      <w:proofErr w:type="gramEnd"/>
      <w:r w:rsidRPr="00B357BE">
        <w:rPr>
          <w:rFonts w:ascii="Times New Roman" w:hAnsi="Times New Roman" w:cs="Times New Roman"/>
          <w:bCs/>
          <w:sz w:val="24"/>
          <w:szCs w:val="24"/>
        </w:rPr>
        <w:t xml:space="preserve"> influenza A virus clade in US swine</w:t>
      </w:r>
      <w:r w:rsidR="00CD389E" w:rsidRPr="00B357BE">
        <w:rPr>
          <w:rFonts w:ascii="Times New Roman" w:hAnsi="Times New Roman" w:cs="Times New Roman"/>
          <w:bCs/>
          <w:sz w:val="24"/>
          <w:szCs w:val="24"/>
        </w:rPr>
        <w:t xml:space="preserve"> visualized by </w:t>
      </w:r>
      <w:commentRangeStart w:id="1"/>
      <w:r w:rsidR="00CD389E" w:rsidRPr="00B357BE">
        <w:rPr>
          <w:rFonts w:ascii="Times New Roman" w:hAnsi="Times New Roman" w:cs="Times New Roman"/>
          <w:bCs/>
          <w:sz w:val="24"/>
          <w:szCs w:val="24"/>
        </w:rPr>
        <w:t>Nextstrain</w:t>
      </w:r>
      <w:commentRangeEnd w:id="1"/>
      <w:r w:rsidR="00FF35CF" w:rsidRPr="00B357BE">
        <w:rPr>
          <w:rStyle w:val="CommentReference"/>
          <w:bCs/>
        </w:rPr>
        <w:commentReference w:id="1"/>
      </w:r>
      <w:commentRangeEnd w:id="0"/>
      <w:r w:rsidR="0014312A">
        <w:rPr>
          <w:rStyle w:val="CommentReference"/>
        </w:rPr>
        <w:commentReference w:id="0"/>
      </w:r>
    </w:p>
    <w:p w14:paraId="215B2FEC" w14:textId="77777777" w:rsidR="00B357BE" w:rsidRPr="00B357BE" w:rsidRDefault="00B357BE" w:rsidP="00B168DD">
      <w:pPr>
        <w:spacing w:line="480" w:lineRule="auto"/>
        <w:rPr>
          <w:rFonts w:ascii="Times New Roman" w:hAnsi="Times New Roman" w:cs="Times New Roman"/>
          <w:bCs/>
          <w:sz w:val="24"/>
          <w:szCs w:val="24"/>
        </w:rPr>
      </w:pPr>
    </w:p>
    <w:p w14:paraId="301ADFAA" w14:textId="146BC88B" w:rsidR="00DA2B2A" w:rsidRPr="0014312A" w:rsidRDefault="00DA2B2A" w:rsidP="00B168DD">
      <w:pPr>
        <w:spacing w:line="480" w:lineRule="auto"/>
        <w:rPr>
          <w:rFonts w:ascii="Times New Roman" w:hAnsi="Times New Roman" w:cs="Times New Roman"/>
          <w:sz w:val="24"/>
          <w:szCs w:val="24"/>
        </w:rPr>
      </w:pPr>
      <w:r w:rsidRPr="0064101C">
        <w:rPr>
          <w:rFonts w:ascii="Times New Roman" w:hAnsi="Times New Roman" w:cs="Times New Roman"/>
          <w:sz w:val="24"/>
          <w:szCs w:val="24"/>
        </w:rPr>
        <w:t xml:space="preserve">Megan N. </w:t>
      </w:r>
      <w:proofErr w:type="spellStart"/>
      <w:r w:rsidRPr="0064101C">
        <w:rPr>
          <w:rFonts w:ascii="Times New Roman" w:hAnsi="Times New Roman" w:cs="Times New Roman"/>
          <w:sz w:val="24"/>
          <w:szCs w:val="24"/>
        </w:rPr>
        <w:t>Neveau</w:t>
      </w:r>
      <w:r w:rsidR="00A40817">
        <w:rPr>
          <w:rFonts w:ascii="Times New Roman" w:hAnsi="Times New Roman" w:cs="Times New Roman"/>
          <w:sz w:val="24"/>
          <w:szCs w:val="24"/>
          <w:vertAlign w:val="superscript"/>
        </w:rPr>
        <w:t>a</w:t>
      </w:r>
      <w:r w:rsidR="000B05D7">
        <w:rPr>
          <w:rFonts w:ascii="Times New Roman" w:hAnsi="Times New Roman" w:cs="Times New Roman"/>
          <w:sz w:val="24"/>
          <w:szCs w:val="24"/>
          <w:vertAlign w:val="superscript"/>
        </w:rPr>
        <w:t>,</w:t>
      </w:r>
      <w:r w:rsidR="00A40817">
        <w:rPr>
          <w:rFonts w:ascii="Times New Roman" w:hAnsi="Times New Roman" w:cs="Times New Roman"/>
          <w:sz w:val="24"/>
          <w:szCs w:val="24"/>
          <w:vertAlign w:val="superscript"/>
        </w:rPr>
        <w:t>b</w:t>
      </w:r>
      <w:proofErr w:type="spellEnd"/>
      <w:r w:rsidRPr="0064101C">
        <w:rPr>
          <w:rFonts w:ascii="Times New Roman" w:hAnsi="Times New Roman" w:cs="Times New Roman"/>
          <w:sz w:val="24"/>
          <w:szCs w:val="24"/>
        </w:rPr>
        <w:t xml:space="preserve">, Michael A. </w:t>
      </w:r>
      <w:proofErr w:type="spellStart"/>
      <w:r w:rsidRPr="0064101C">
        <w:rPr>
          <w:rFonts w:ascii="Times New Roman" w:hAnsi="Times New Roman" w:cs="Times New Roman"/>
          <w:sz w:val="24"/>
          <w:szCs w:val="24"/>
        </w:rPr>
        <w:t>Zeller</w:t>
      </w:r>
      <w:r w:rsidR="00A40817">
        <w:rPr>
          <w:rFonts w:ascii="Times New Roman" w:hAnsi="Times New Roman" w:cs="Times New Roman"/>
          <w:sz w:val="24"/>
          <w:szCs w:val="24"/>
          <w:vertAlign w:val="superscript"/>
        </w:rPr>
        <w:t>a</w:t>
      </w:r>
      <w:proofErr w:type="spellEnd"/>
      <w:r w:rsidRPr="0064101C">
        <w:rPr>
          <w:rFonts w:ascii="Times New Roman" w:hAnsi="Times New Roman" w:cs="Times New Roman"/>
          <w:sz w:val="24"/>
          <w:szCs w:val="24"/>
        </w:rPr>
        <w:t xml:space="preserve">, Bryan S. </w:t>
      </w:r>
      <w:proofErr w:type="spellStart"/>
      <w:r w:rsidRPr="0064101C">
        <w:rPr>
          <w:rFonts w:ascii="Times New Roman" w:hAnsi="Times New Roman" w:cs="Times New Roman"/>
          <w:sz w:val="24"/>
          <w:szCs w:val="24"/>
        </w:rPr>
        <w:t>Kaplan</w:t>
      </w:r>
      <w:r w:rsidR="00A40817">
        <w:rPr>
          <w:rFonts w:ascii="Times New Roman" w:hAnsi="Times New Roman" w:cs="Times New Roman"/>
          <w:sz w:val="24"/>
          <w:szCs w:val="24"/>
          <w:vertAlign w:val="superscript"/>
        </w:rPr>
        <w:t>c</w:t>
      </w:r>
      <w:proofErr w:type="spellEnd"/>
      <w:r w:rsidRPr="0064101C">
        <w:rPr>
          <w:rFonts w:ascii="Times New Roman" w:hAnsi="Times New Roman" w:cs="Times New Roman"/>
          <w:sz w:val="24"/>
          <w:szCs w:val="24"/>
        </w:rPr>
        <w:t xml:space="preserve">, Carine K. </w:t>
      </w:r>
      <w:proofErr w:type="spellStart"/>
      <w:r w:rsidRPr="0064101C">
        <w:rPr>
          <w:rFonts w:ascii="Times New Roman" w:hAnsi="Times New Roman" w:cs="Times New Roman"/>
          <w:sz w:val="24"/>
          <w:szCs w:val="24"/>
        </w:rPr>
        <w:t>Souza</w:t>
      </w:r>
      <w:r w:rsidR="00A40817">
        <w:rPr>
          <w:rFonts w:ascii="Times New Roman" w:hAnsi="Times New Roman" w:cs="Times New Roman"/>
          <w:sz w:val="24"/>
          <w:szCs w:val="24"/>
          <w:vertAlign w:val="superscript"/>
        </w:rPr>
        <w:t>c</w:t>
      </w:r>
      <w:proofErr w:type="spellEnd"/>
      <w:r w:rsidRPr="0064101C">
        <w:rPr>
          <w:rFonts w:ascii="Times New Roman" w:hAnsi="Times New Roman" w:cs="Times New Roman"/>
          <w:sz w:val="24"/>
          <w:szCs w:val="24"/>
        </w:rPr>
        <w:t xml:space="preserve">, Phillip C. </w:t>
      </w:r>
      <w:proofErr w:type="spellStart"/>
      <w:r w:rsidRPr="0064101C">
        <w:rPr>
          <w:rFonts w:ascii="Times New Roman" w:hAnsi="Times New Roman" w:cs="Times New Roman"/>
          <w:sz w:val="24"/>
          <w:szCs w:val="24"/>
        </w:rPr>
        <w:t>Gauger</w:t>
      </w:r>
      <w:r w:rsidR="00A40817">
        <w:rPr>
          <w:rFonts w:ascii="Times New Roman" w:hAnsi="Times New Roman" w:cs="Times New Roman"/>
          <w:sz w:val="24"/>
          <w:szCs w:val="24"/>
          <w:vertAlign w:val="superscript"/>
        </w:rPr>
        <w:t>a</w:t>
      </w:r>
      <w:proofErr w:type="spellEnd"/>
      <w:r w:rsidRPr="0064101C">
        <w:rPr>
          <w:rFonts w:ascii="Times New Roman" w:hAnsi="Times New Roman" w:cs="Times New Roman"/>
          <w:sz w:val="24"/>
          <w:szCs w:val="24"/>
        </w:rPr>
        <w:t xml:space="preserve">, Amy L. </w:t>
      </w:r>
      <w:proofErr w:type="spellStart"/>
      <w:r w:rsidRPr="00E349C4">
        <w:rPr>
          <w:rStyle w:val="LineNumber"/>
        </w:rPr>
        <w:t>Vincent</w:t>
      </w:r>
      <w:r w:rsidR="00A40817">
        <w:rPr>
          <w:rStyle w:val="LineNumber"/>
          <w:vertAlign w:val="superscript"/>
        </w:rPr>
        <w:t>c</w:t>
      </w:r>
      <w:proofErr w:type="spellEnd"/>
      <w:r w:rsidRPr="0064101C">
        <w:rPr>
          <w:rFonts w:ascii="Times New Roman" w:hAnsi="Times New Roman" w:cs="Times New Roman"/>
          <w:sz w:val="24"/>
          <w:szCs w:val="24"/>
        </w:rPr>
        <w:t xml:space="preserve">, </w:t>
      </w:r>
      <w:proofErr w:type="spellStart"/>
      <w:r w:rsidRPr="0064101C">
        <w:rPr>
          <w:rFonts w:ascii="Times New Roman" w:hAnsi="Times New Roman" w:cs="Times New Roman"/>
          <w:sz w:val="24"/>
          <w:szCs w:val="24"/>
        </w:rPr>
        <w:t>Tavis</w:t>
      </w:r>
      <w:proofErr w:type="spellEnd"/>
      <w:r w:rsidRPr="0064101C">
        <w:rPr>
          <w:rFonts w:ascii="Times New Roman" w:hAnsi="Times New Roman" w:cs="Times New Roman"/>
          <w:sz w:val="24"/>
          <w:szCs w:val="24"/>
        </w:rPr>
        <w:t xml:space="preserve"> K. </w:t>
      </w:r>
      <w:proofErr w:type="spellStart"/>
      <w:r w:rsidRPr="0064101C">
        <w:rPr>
          <w:rFonts w:ascii="Times New Roman" w:hAnsi="Times New Roman" w:cs="Times New Roman"/>
          <w:sz w:val="24"/>
          <w:szCs w:val="24"/>
        </w:rPr>
        <w:t>Anderson</w:t>
      </w:r>
      <w:r w:rsidR="00A40817">
        <w:rPr>
          <w:rFonts w:ascii="Times New Roman" w:hAnsi="Times New Roman" w:cs="Times New Roman"/>
          <w:sz w:val="24"/>
          <w:szCs w:val="24"/>
          <w:vertAlign w:val="superscript"/>
        </w:rPr>
        <w:t>c</w:t>
      </w:r>
      <w:proofErr w:type="spellEnd"/>
      <w:r w:rsidR="0014312A">
        <w:rPr>
          <w:rFonts w:ascii="Times New Roman" w:hAnsi="Times New Roman" w:cs="Times New Roman"/>
          <w:sz w:val="24"/>
          <w:szCs w:val="24"/>
        </w:rPr>
        <w:t>#</w:t>
      </w:r>
    </w:p>
    <w:p w14:paraId="7747F023" w14:textId="77777777" w:rsidR="00B357BE" w:rsidRPr="0064101C" w:rsidRDefault="00B357BE" w:rsidP="00B168DD">
      <w:pPr>
        <w:spacing w:line="480" w:lineRule="auto"/>
        <w:rPr>
          <w:rFonts w:ascii="Times New Roman" w:hAnsi="Times New Roman" w:cs="Times New Roman"/>
          <w:sz w:val="24"/>
          <w:szCs w:val="24"/>
          <w:vertAlign w:val="superscript"/>
        </w:rPr>
      </w:pPr>
    </w:p>
    <w:p w14:paraId="1203387B" w14:textId="628C0264" w:rsidR="00DA2B2A" w:rsidRDefault="00A40817">
      <w:pPr>
        <w:spacing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a</w:t>
      </w:r>
      <w:r w:rsidR="00DA2B2A" w:rsidRPr="0064101C">
        <w:rPr>
          <w:rFonts w:ascii="Times New Roman" w:hAnsi="Times New Roman" w:cs="Times New Roman"/>
          <w:sz w:val="24"/>
          <w:szCs w:val="24"/>
        </w:rPr>
        <w:t>Department</w:t>
      </w:r>
      <w:proofErr w:type="spellEnd"/>
      <w:r w:rsidR="00DA2B2A" w:rsidRPr="0064101C">
        <w:rPr>
          <w:rFonts w:ascii="Times New Roman" w:hAnsi="Times New Roman" w:cs="Times New Roman"/>
          <w:sz w:val="24"/>
          <w:szCs w:val="24"/>
        </w:rPr>
        <w:t xml:space="preserve"> of Veterinary Diagnostic and Production Animal Medicine, College of Veterinary Medicine, Iowa State University, Ames, Iowa, USA</w:t>
      </w:r>
    </w:p>
    <w:p w14:paraId="6930B5DA" w14:textId="3A837901" w:rsidR="00270B63" w:rsidRPr="0064101C" w:rsidRDefault="00A40817" w:rsidP="00B168DD">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vertAlign w:val="superscript"/>
        </w:rPr>
        <w:t>b</w:t>
      </w:r>
      <w:r w:rsidR="00270B63" w:rsidRPr="00270B63">
        <w:rPr>
          <w:rFonts w:ascii="Times New Roman" w:hAnsi="Times New Roman" w:cs="Times New Roman"/>
          <w:sz w:val="24"/>
          <w:szCs w:val="24"/>
        </w:rPr>
        <w:t>Bioinformatics</w:t>
      </w:r>
      <w:proofErr w:type="spellEnd"/>
      <w:proofErr w:type="gramEnd"/>
      <w:r w:rsidR="00270B63" w:rsidRPr="00270B63">
        <w:rPr>
          <w:rFonts w:ascii="Times New Roman" w:hAnsi="Times New Roman" w:cs="Times New Roman"/>
          <w:sz w:val="24"/>
          <w:szCs w:val="24"/>
        </w:rPr>
        <w:t xml:space="preserve"> and Computational Biology Program, Iowa State University, Ames, I</w:t>
      </w:r>
      <w:r w:rsidR="00270B63">
        <w:rPr>
          <w:rFonts w:ascii="Times New Roman" w:hAnsi="Times New Roman" w:cs="Times New Roman"/>
          <w:sz w:val="24"/>
          <w:szCs w:val="24"/>
        </w:rPr>
        <w:t>owa</w:t>
      </w:r>
      <w:r w:rsidR="00270B63" w:rsidRPr="00270B63">
        <w:rPr>
          <w:rFonts w:ascii="Times New Roman" w:hAnsi="Times New Roman" w:cs="Times New Roman"/>
          <w:sz w:val="24"/>
          <w:szCs w:val="24"/>
        </w:rPr>
        <w:t xml:space="preserve">, USA </w:t>
      </w:r>
    </w:p>
    <w:p w14:paraId="209A713F" w14:textId="419A5B8D" w:rsidR="00DA2B2A" w:rsidRDefault="00A40817" w:rsidP="002F40F3">
      <w:pPr>
        <w:spacing w:line="48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vertAlign w:val="superscript"/>
        </w:rPr>
        <w:t>c</w:t>
      </w:r>
      <w:r w:rsidR="00DA2B2A" w:rsidRPr="0064101C">
        <w:rPr>
          <w:rFonts w:ascii="Times New Roman" w:hAnsi="Times New Roman" w:cs="Times New Roman"/>
          <w:color w:val="000000"/>
          <w:sz w:val="24"/>
          <w:szCs w:val="24"/>
        </w:rPr>
        <w:t>Virus</w:t>
      </w:r>
      <w:proofErr w:type="spellEnd"/>
      <w:proofErr w:type="gramEnd"/>
      <w:r w:rsidR="00DA2B2A" w:rsidRPr="0064101C">
        <w:rPr>
          <w:rFonts w:ascii="Times New Roman" w:hAnsi="Times New Roman" w:cs="Times New Roman"/>
          <w:color w:val="000000"/>
          <w:sz w:val="24"/>
          <w:szCs w:val="24"/>
        </w:rPr>
        <w:t xml:space="preserve"> and Prion Research Unit, National Animal Disease Center, USDA-ARS, Ames, I</w:t>
      </w:r>
      <w:r w:rsidR="00270B63">
        <w:rPr>
          <w:rFonts w:ascii="Times New Roman" w:hAnsi="Times New Roman" w:cs="Times New Roman"/>
          <w:color w:val="000000"/>
          <w:sz w:val="24"/>
          <w:szCs w:val="24"/>
        </w:rPr>
        <w:t>owa</w:t>
      </w:r>
      <w:r w:rsidR="00DA2B2A" w:rsidRPr="0064101C">
        <w:rPr>
          <w:rFonts w:ascii="Times New Roman" w:hAnsi="Times New Roman" w:cs="Times New Roman"/>
          <w:color w:val="000000"/>
          <w:sz w:val="24"/>
          <w:szCs w:val="24"/>
        </w:rPr>
        <w:t>, USA</w:t>
      </w:r>
    </w:p>
    <w:p w14:paraId="7BD87E73" w14:textId="669C8705" w:rsidR="00D8273A" w:rsidRDefault="00D8273A" w:rsidP="002F40F3">
      <w:pPr>
        <w:spacing w:line="480" w:lineRule="auto"/>
        <w:rPr>
          <w:rFonts w:ascii="Times New Roman" w:hAnsi="Times New Roman" w:cs="Times New Roman"/>
          <w:color w:val="000000"/>
          <w:sz w:val="24"/>
          <w:szCs w:val="24"/>
        </w:rPr>
      </w:pPr>
    </w:p>
    <w:p w14:paraId="1DF4C1BB" w14:textId="405FBDB9" w:rsidR="00D8273A" w:rsidRDefault="00D8273A" w:rsidP="002F40F3">
      <w:pPr>
        <w:spacing w:line="480" w:lineRule="auto"/>
        <w:rPr>
          <w:rFonts w:ascii="Times New Roman" w:hAnsi="Times New Roman" w:cs="Times New Roman"/>
          <w:color w:val="000000"/>
          <w:sz w:val="24"/>
          <w:szCs w:val="24"/>
        </w:rPr>
      </w:pPr>
      <w:commentRangeStart w:id="2"/>
      <w:r>
        <w:rPr>
          <w:rFonts w:ascii="Times New Roman" w:hAnsi="Times New Roman" w:cs="Times New Roman"/>
          <w:color w:val="000000"/>
          <w:sz w:val="24"/>
          <w:szCs w:val="24"/>
        </w:rPr>
        <w:t xml:space="preserve">Running Head: </w:t>
      </w:r>
      <w:commentRangeEnd w:id="2"/>
      <w:r>
        <w:rPr>
          <w:rStyle w:val="CommentReference"/>
        </w:rPr>
        <w:commentReference w:id="2"/>
      </w:r>
      <w:r>
        <w:rPr>
          <w:rFonts w:ascii="Times New Roman" w:hAnsi="Times New Roman" w:cs="Times New Roman"/>
          <w:color w:val="000000"/>
          <w:sz w:val="24"/>
          <w:szCs w:val="24"/>
        </w:rPr>
        <w:t xml:space="preserve">Expanding C-IVA influenza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virus clade in US swine</w:t>
      </w:r>
    </w:p>
    <w:p w14:paraId="0650D244" w14:textId="77777777" w:rsidR="00D8273A" w:rsidRDefault="00D8273A" w:rsidP="002F40F3">
      <w:pPr>
        <w:spacing w:line="480" w:lineRule="auto"/>
        <w:rPr>
          <w:rFonts w:ascii="Times New Roman" w:hAnsi="Times New Roman" w:cs="Times New Roman"/>
          <w:color w:val="000000"/>
          <w:sz w:val="24"/>
          <w:szCs w:val="24"/>
        </w:rPr>
      </w:pPr>
    </w:p>
    <w:p w14:paraId="0830E967" w14:textId="1B9EB417" w:rsidR="004F1568" w:rsidRDefault="00A40817" w:rsidP="002F40F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#Address correspondence to </w:t>
      </w:r>
      <w:proofErr w:type="spellStart"/>
      <w:r w:rsidR="004F1568" w:rsidRPr="0064101C">
        <w:rPr>
          <w:rFonts w:ascii="Times New Roman" w:hAnsi="Times New Roman" w:cs="Times New Roman"/>
          <w:sz w:val="24"/>
          <w:szCs w:val="24"/>
        </w:rPr>
        <w:t>Tavis</w:t>
      </w:r>
      <w:proofErr w:type="spellEnd"/>
      <w:r w:rsidR="004F1568" w:rsidRPr="0064101C">
        <w:rPr>
          <w:rFonts w:ascii="Times New Roman" w:hAnsi="Times New Roman" w:cs="Times New Roman"/>
          <w:sz w:val="24"/>
          <w:szCs w:val="24"/>
        </w:rPr>
        <w:t xml:space="preserve"> K. Anderson</w:t>
      </w:r>
      <w:r w:rsidR="004F1568">
        <w:rPr>
          <w:rFonts w:ascii="Times New Roman" w:hAnsi="Times New Roman" w:cs="Times New Roman"/>
          <w:sz w:val="24"/>
          <w:szCs w:val="24"/>
        </w:rPr>
        <w:t>, tavis.anderson@usda.gov</w:t>
      </w:r>
      <w:r w:rsidR="007A71A1">
        <w:rPr>
          <w:rFonts w:ascii="Times New Roman" w:hAnsi="Times New Roman" w:cs="Times New Roman"/>
          <w:sz w:val="24"/>
          <w:szCs w:val="24"/>
        </w:rPr>
        <w:t>.</w:t>
      </w:r>
    </w:p>
    <w:p w14:paraId="2327FC2B" w14:textId="2D96DE44" w:rsidR="00554A26" w:rsidRDefault="006B07FF">
      <w:pPr>
        <w:rPr>
          <w:rFonts w:ascii="Times New Roman" w:hAnsi="Times New Roman" w:cs="Times New Roman"/>
          <w:sz w:val="24"/>
          <w:szCs w:val="24"/>
        </w:rPr>
      </w:pPr>
      <w:r>
        <w:rPr>
          <w:rFonts w:ascii="Times New Roman" w:hAnsi="Times New Roman" w:cs="Times New Roman"/>
          <w:sz w:val="24"/>
          <w:szCs w:val="24"/>
        </w:rPr>
        <w:t xml:space="preserve">Abstract: /250 words; Text: </w:t>
      </w:r>
      <w:r w:rsidR="00EB04F3">
        <w:rPr>
          <w:rFonts w:ascii="Times New Roman" w:hAnsi="Times New Roman" w:cs="Times New Roman"/>
          <w:sz w:val="24"/>
          <w:szCs w:val="24"/>
        </w:rPr>
        <w:t xml:space="preserve">3,856 </w:t>
      </w:r>
      <w:bookmarkStart w:id="3" w:name="_GoBack"/>
      <w:bookmarkEnd w:id="3"/>
      <w:r>
        <w:rPr>
          <w:rFonts w:ascii="Times New Roman" w:hAnsi="Times New Roman" w:cs="Times New Roman"/>
          <w:sz w:val="24"/>
          <w:szCs w:val="24"/>
        </w:rPr>
        <w:t>words</w:t>
      </w:r>
    </w:p>
    <w:p w14:paraId="0B261F3F" w14:textId="254EAE9B" w:rsidR="00CD675F" w:rsidRDefault="00CD675F">
      <w:pPr>
        <w:rPr>
          <w:rFonts w:ascii="Times New Roman" w:hAnsi="Times New Roman" w:cs="Times New Roman"/>
          <w:sz w:val="24"/>
          <w:szCs w:val="24"/>
        </w:rPr>
      </w:pPr>
      <w:r>
        <w:rPr>
          <w:rFonts w:ascii="Times New Roman" w:hAnsi="Times New Roman" w:cs="Times New Roman"/>
          <w:sz w:val="24"/>
          <w:szCs w:val="24"/>
        </w:rPr>
        <w:br w:type="page"/>
      </w:r>
    </w:p>
    <w:p w14:paraId="5E4132C2" w14:textId="77777777" w:rsidR="00CD675F" w:rsidRPr="00A60A0A" w:rsidRDefault="00CD675F" w:rsidP="00A60A0A">
      <w:pPr>
        <w:spacing w:line="480" w:lineRule="auto"/>
        <w:rPr>
          <w:rFonts w:ascii="Times New Roman" w:hAnsi="Times New Roman" w:cs="Times New Roman"/>
          <w:b/>
          <w:bCs/>
          <w:sz w:val="24"/>
          <w:szCs w:val="24"/>
        </w:rPr>
      </w:pPr>
      <w:commentRangeStart w:id="4"/>
      <w:commentRangeStart w:id="5"/>
      <w:commentRangeStart w:id="6"/>
      <w:r w:rsidRPr="00A60A0A">
        <w:rPr>
          <w:rFonts w:ascii="Times New Roman" w:hAnsi="Times New Roman" w:cs="Times New Roman"/>
          <w:b/>
          <w:bCs/>
          <w:sz w:val="24"/>
          <w:szCs w:val="24"/>
        </w:rPr>
        <w:lastRenderedPageBreak/>
        <w:t>Abstract</w:t>
      </w:r>
      <w:commentRangeEnd w:id="4"/>
      <w:r w:rsidRPr="00A60A0A">
        <w:rPr>
          <w:rStyle w:val="CommentReference"/>
          <w:rFonts w:ascii="Times New Roman" w:hAnsi="Times New Roman" w:cs="Times New Roman"/>
          <w:b/>
          <w:bCs/>
          <w:sz w:val="24"/>
          <w:szCs w:val="24"/>
        </w:rPr>
        <w:commentReference w:id="4"/>
      </w:r>
      <w:commentRangeEnd w:id="5"/>
      <w:commentRangeEnd w:id="6"/>
      <w:r w:rsidR="00A40817" w:rsidRPr="00A60A0A">
        <w:rPr>
          <w:rStyle w:val="CommentReference"/>
          <w:rFonts w:ascii="Times New Roman" w:hAnsi="Times New Roman" w:cs="Times New Roman"/>
          <w:b/>
          <w:bCs/>
          <w:sz w:val="24"/>
          <w:szCs w:val="24"/>
        </w:rPr>
        <w:commentReference w:id="5"/>
      </w:r>
      <w:r w:rsidR="00E21A73" w:rsidRPr="00A60A0A">
        <w:rPr>
          <w:rStyle w:val="CommentReference"/>
          <w:rFonts w:ascii="Times New Roman" w:hAnsi="Times New Roman" w:cs="Times New Roman"/>
          <w:b/>
          <w:bCs/>
          <w:sz w:val="24"/>
          <w:szCs w:val="24"/>
        </w:rPr>
        <w:commentReference w:id="6"/>
      </w:r>
    </w:p>
    <w:p w14:paraId="26E61F57" w14:textId="57C405B8" w:rsidR="008C06C9" w:rsidRPr="00A60A0A" w:rsidRDefault="00DA2B2A" w:rsidP="00A60A0A">
      <w:pPr>
        <w:shd w:val="clear" w:color="auto" w:fill="FFFFFF"/>
        <w:spacing w:line="480" w:lineRule="auto"/>
        <w:textAlignment w:val="baseline"/>
        <w:rPr>
          <w:rFonts w:ascii="Times New Roman" w:eastAsia="Times New Roman" w:hAnsi="Times New Roman" w:cs="Times New Roman"/>
          <w:b/>
          <w:bCs/>
          <w:color w:val="484848"/>
          <w:sz w:val="24"/>
          <w:szCs w:val="24"/>
          <w:bdr w:val="none" w:sz="0" w:space="0" w:color="auto" w:frame="1"/>
          <w:lang w:val="en"/>
        </w:rPr>
      </w:pPr>
      <w:commentRangeStart w:id="7"/>
      <w:commentRangeStart w:id="8"/>
      <w:r w:rsidRPr="00A60A0A">
        <w:rPr>
          <w:rFonts w:ascii="Times New Roman" w:hAnsi="Times New Roman" w:cs="Times New Roman"/>
          <w:sz w:val="24"/>
          <w:szCs w:val="24"/>
        </w:rPr>
        <w:t xml:space="preserve">The genetic and antigenic diversity of influenza </w:t>
      </w:r>
      <w:proofErr w:type="gramStart"/>
      <w:r w:rsidRPr="00A60A0A">
        <w:rPr>
          <w:rFonts w:ascii="Times New Roman" w:hAnsi="Times New Roman" w:cs="Times New Roman"/>
          <w:sz w:val="24"/>
          <w:szCs w:val="24"/>
        </w:rPr>
        <w:t>A</w:t>
      </w:r>
      <w:proofErr w:type="gramEnd"/>
      <w:r w:rsidRPr="00A60A0A">
        <w:rPr>
          <w:rFonts w:ascii="Times New Roman" w:hAnsi="Times New Roman" w:cs="Times New Roman"/>
          <w:sz w:val="24"/>
          <w:szCs w:val="24"/>
        </w:rPr>
        <w:t xml:space="preserve"> virus</w:t>
      </w:r>
      <w:r w:rsidR="00FB5B45" w:rsidRPr="00A60A0A">
        <w:rPr>
          <w:rFonts w:ascii="Times New Roman" w:hAnsi="Times New Roman" w:cs="Times New Roman"/>
          <w:sz w:val="24"/>
          <w:szCs w:val="24"/>
        </w:rPr>
        <w:t xml:space="preserve"> </w:t>
      </w:r>
      <w:r w:rsidRPr="00A60A0A">
        <w:rPr>
          <w:rFonts w:ascii="Times New Roman" w:hAnsi="Times New Roman" w:cs="Times New Roman"/>
          <w:sz w:val="24"/>
          <w:szCs w:val="24"/>
        </w:rPr>
        <w:t xml:space="preserve">in </w:t>
      </w:r>
      <w:r w:rsidR="00FB5B45" w:rsidRPr="00A60A0A">
        <w:rPr>
          <w:rFonts w:ascii="Times New Roman" w:hAnsi="Times New Roman" w:cs="Times New Roman"/>
          <w:sz w:val="24"/>
          <w:szCs w:val="24"/>
        </w:rPr>
        <w:t>swine (IAV-S)</w:t>
      </w:r>
      <w:r w:rsidRPr="00A60A0A">
        <w:rPr>
          <w:rFonts w:ascii="Times New Roman" w:hAnsi="Times New Roman" w:cs="Times New Roman"/>
          <w:sz w:val="24"/>
          <w:szCs w:val="24"/>
        </w:rPr>
        <w:t xml:space="preserve"> is shaped by </w:t>
      </w:r>
      <w:r w:rsidR="004F2138" w:rsidRPr="00A60A0A">
        <w:rPr>
          <w:rFonts w:ascii="Times New Roman" w:hAnsi="Times New Roman" w:cs="Times New Roman"/>
          <w:sz w:val="24"/>
          <w:szCs w:val="24"/>
        </w:rPr>
        <w:t>transmission</w:t>
      </w:r>
      <w:r w:rsidR="008C06C9" w:rsidRPr="00A60A0A">
        <w:rPr>
          <w:rFonts w:ascii="Times New Roman" w:hAnsi="Times New Roman" w:cs="Times New Roman"/>
          <w:sz w:val="24"/>
          <w:szCs w:val="24"/>
        </w:rPr>
        <w:t xml:space="preserve"> </w:t>
      </w:r>
      <w:r w:rsidR="004F2138" w:rsidRPr="00A60A0A">
        <w:rPr>
          <w:rFonts w:ascii="Times New Roman" w:hAnsi="Times New Roman" w:cs="Times New Roman"/>
          <w:sz w:val="24"/>
          <w:szCs w:val="24"/>
        </w:rPr>
        <w:t xml:space="preserve">and </w:t>
      </w:r>
      <w:r w:rsidR="000D10E3" w:rsidRPr="00A60A0A">
        <w:rPr>
          <w:rFonts w:ascii="Times New Roman" w:hAnsi="Times New Roman" w:cs="Times New Roman"/>
          <w:sz w:val="24"/>
          <w:szCs w:val="24"/>
        </w:rPr>
        <w:t>persistence of human IAV</w:t>
      </w:r>
      <w:r w:rsidR="004F2138" w:rsidRPr="00A60A0A">
        <w:rPr>
          <w:rFonts w:ascii="Times New Roman" w:hAnsi="Times New Roman" w:cs="Times New Roman"/>
          <w:sz w:val="24"/>
          <w:szCs w:val="24"/>
        </w:rPr>
        <w:t xml:space="preserve"> </w:t>
      </w:r>
      <w:r w:rsidRPr="00A60A0A">
        <w:rPr>
          <w:rFonts w:ascii="Times New Roman" w:hAnsi="Times New Roman" w:cs="Times New Roman"/>
          <w:sz w:val="24"/>
          <w:szCs w:val="24"/>
        </w:rPr>
        <w:t xml:space="preserve">within pig populations. </w:t>
      </w:r>
      <w:commentRangeEnd w:id="7"/>
      <w:r w:rsidR="00C473AF" w:rsidRPr="00A60A0A">
        <w:rPr>
          <w:rStyle w:val="CommentReference"/>
          <w:rFonts w:ascii="Times New Roman" w:hAnsi="Times New Roman" w:cs="Times New Roman"/>
          <w:sz w:val="24"/>
          <w:szCs w:val="24"/>
        </w:rPr>
        <w:commentReference w:id="7"/>
      </w:r>
      <w:commentRangeEnd w:id="8"/>
      <w:r w:rsidR="006F24E0" w:rsidRPr="00A60A0A">
        <w:rPr>
          <w:rStyle w:val="CommentReference"/>
          <w:rFonts w:ascii="Times New Roman" w:hAnsi="Times New Roman" w:cs="Times New Roman"/>
          <w:sz w:val="24"/>
          <w:szCs w:val="24"/>
        </w:rPr>
        <w:commentReference w:id="8"/>
      </w:r>
      <w:r w:rsidR="008C06C9" w:rsidRPr="00A60A0A">
        <w:rPr>
          <w:rFonts w:ascii="Times New Roman" w:hAnsi="Times New Roman" w:cs="Times New Roman"/>
          <w:sz w:val="24"/>
          <w:szCs w:val="24"/>
        </w:rPr>
        <w:t xml:space="preserve">The relative frequency of the phylogenetic clade H3 CIV-A that circulated for 20 years in US swine declined to 7% in 2017, but rose to 32% in 2019. To determine putative mechanisms associated with increased detection, we conducted phylogenetic and phenotypic analyses of representative strains. </w:t>
      </w:r>
      <w:r w:rsidR="00A16F68" w:rsidRPr="00A60A0A">
        <w:rPr>
          <w:rFonts w:ascii="Times New Roman" w:hAnsi="Times New Roman" w:cs="Times New Roman"/>
          <w:color w:val="000000"/>
          <w:sz w:val="24"/>
          <w:szCs w:val="24"/>
        </w:rPr>
        <w:t xml:space="preserve">To </w:t>
      </w:r>
      <w:r w:rsidR="008C06C9" w:rsidRPr="00A60A0A">
        <w:rPr>
          <w:rFonts w:ascii="Times New Roman" w:hAnsi="Times New Roman" w:cs="Times New Roman"/>
          <w:color w:val="000000"/>
          <w:sz w:val="24"/>
          <w:szCs w:val="24"/>
        </w:rPr>
        <w:t xml:space="preserve">visualize and </w:t>
      </w:r>
      <w:r w:rsidR="00A16F68" w:rsidRPr="00A60A0A">
        <w:rPr>
          <w:rFonts w:ascii="Times New Roman" w:hAnsi="Times New Roman" w:cs="Times New Roman"/>
          <w:color w:val="000000"/>
          <w:sz w:val="24"/>
          <w:szCs w:val="24"/>
        </w:rPr>
        <w:t>the emergence, spatial spread, and genetic evolution of H3 IAV</w:t>
      </w:r>
      <w:r w:rsidR="00FB5B45" w:rsidRPr="00A60A0A">
        <w:rPr>
          <w:rFonts w:ascii="Times New Roman" w:hAnsi="Times New Roman" w:cs="Times New Roman"/>
          <w:color w:val="000000"/>
          <w:sz w:val="24"/>
          <w:szCs w:val="24"/>
        </w:rPr>
        <w:t>-S</w:t>
      </w:r>
      <w:r w:rsidR="00A16F68" w:rsidRPr="00A60A0A">
        <w:rPr>
          <w:rFonts w:ascii="Times New Roman" w:hAnsi="Times New Roman" w:cs="Times New Roman"/>
          <w:color w:val="000000"/>
          <w:sz w:val="24"/>
          <w:szCs w:val="24"/>
        </w:rPr>
        <w:t xml:space="preserve"> </w:t>
      </w:r>
      <w:r w:rsidR="004F1C13" w:rsidRPr="00A60A0A">
        <w:rPr>
          <w:rFonts w:ascii="Times New Roman" w:hAnsi="Times New Roman" w:cs="Times New Roman"/>
          <w:color w:val="000000"/>
          <w:sz w:val="24"/>
          <w:szCs w:val="24"/>
        </w:rPr>
        <w:t>w</w:t>
      </w:r>
      <w:r w:rsidR="00F065C6" w:rsidRPr="00A60A0A">
        <w:rPr>
          <w:rFonts w:ascii="Times New Roman" w:hAnsi="Times New Roman" w:cs="Times New Roman"/>
          <w:color w:val="000000"/>
          <w:sz w:val="24"/>
          <w:szCs w:val="24"/>
        </w:rPr>
        <w:t xml:space="preserve">e </w:t>
      </w:r>
      <w:r w:rsidR="004F1C13" w:rsidRPr="00A60A0A">
        <w:rPr>
          <w:rFonts w:ascii="Times New Roman" w:hAnsi="Times New Roman" w:cs="Times New Roman"/>
          <w:color w:val="000000"/>
          <w:sz w:val="24"/>
          <w:szCs w:val="24"/>
        </w:rPr>
        <w:t xml:space="preserve">developed a </w:t>
      </w:r>
      <w:r w:rsidR="00F065C6" w:rsidRPr="00A60A0A">
        <w:rPr>
          <w:rFonts w:ascii="Times New Roman" w:hAnsi="Times New Roman" w:cs="Times New Roman"/>
          <w:color w:val="000000"/>
          <w:sz w:val="24"/>
          <w:szCs w:val="24"/>
        </w:rPr>
        <w:t xml:space="preserve">Nextstrain </w:t>
      </w:r>
      <w:r w:rsidR="004F1C13" w:rsidRPr="00A60A0A">
        <w:rPr>
          <w:rFonts w:ascii="Times New Roman" w:hAnsi="Times New Roman" w:cs="Times New Roman"/>
          <w:color w:val="000000"/>
          <w:sz w:val="24"/>
          <w:szCs w:val="24"/>
        </w:rPr>
        <w:t>web application</w:t>
      </w:r>
      <w:r w:rsidR="00F07BF0" w:rsidRPr="00A60A0A">
        <w:rPr>
          <w:rFonts w:ascii="Times New Roman" w:hAnsi="Times New Roman" w:cs="Times New Roman"/>
          <w:color w:val="000000"/>
          <w:sz w:val="24"/>
          <w:szCs w:val="24"/>
        </w:rPr>
        <w:t xml:space="preserve">. </w:t>
      </w:r>
      <w:r w:rsidRPr="00A60A0A">
        <w:rPr>
          <w:rFonts w:ascii="Times New Roman" w:hAnsi="Times New Roman" w:cs="Times New Roman"/>
          <w:sz w:val="24"/>
          <w:szCs w:val="24"/>
        </w:rPr>
        <w:t xml:space="preserve">These data identified two </w:t>
      </w:r>
      <w:r w:rsidR="00237A48" w:rsidRPr="00A60A0A">
        <w:rPr>
          <w:rFonts w:ascii="Times New Roman" w:hAnsi="Times New Roman" w:cs="Times New Roman"/>
          <w:sz w:val="24"/>
          <w:szCs w:val="24"/>
        </w:rPr>
        <w:t>C-IVA</w:t>
      </w:r>
      <w:r w:rsidR="002A1951" w:rsidRPr="00A60A0A">
        <w:rPr>
          <w:rFonts w:ascii="Times New Roman" w:hAnsi="Times New Roman" w:cs="Times New Roman"/>
          <w:sz w:val="24"/>
          <w:szCs w:val="24"/>
        </w:rPr>
        <w:t xml:space="preserve"> </w:t>
      </w:r>
      <w:r w:rsidRPr="00A60A0A">
        <w:rPr>
          <w:rFonts w:ascii="Times New Roman" w:hAnsi="Times New Roman" w:cs="Times New Roman"/>
          <w:sz w:val="24"/>
          <w:szCs w:val="24"/>
        </w:rPr>
        <w:t xml:space="preserve">clades that emerged </w:t>
      </w:r>
      <w:r w:rsidR="008C06C9" w:rsidRPr="00A60A0A">
        <w:rPr>
          <w:rFonts w:ascii="Times New Roman" w:hAnsi="Times New Roman" w:cs="Times New Roman"/>
          <w:sz w:val="24"/>
          <w:szCs w:val="24"/>
        </w:rPr>
        <w:t>in 2017</w:t>
      </w:r>
      <w:r w:rsidRPr="00A60A0A">
        <w:rPr>
          <w:rFonts w:ascii="Times New Roman" w:hAnsi="Times New Roman" w:cs="Times New Roman"/>
          <w:sz w:val="24"/>
          <w:szCs w:val="24"/>
        </w:rPr>
        <w:t xml:space="preserve"> and </w:t>
      </w:r>
      <w:proofErr w:type="spellStart"/>
      <w:r w:rsidRPr="00A60A0A">
        <w:rPr>
          <w:rFonts w:ascii="Times New Roman" w:hAnsi="Times New Roman" w:cs="Times New Roman"/>
          <w:sz w:val="24"/>
          <w:szCs w:val="24"/>
        </w:rPr>
        <w:t>cocirculat</w:t>
      </w:r>
      <w:r w:rsidR="002A1951" w:rsidRPr="00A60A0A">
        <w:rPr>
          <w:rFonts w:ascii="Times New Roman" w:hAnsi="Times New Roman" w:cs="Times New Roman"/>
          <w:sz w:val="24"/>
          <w:szCs w:val="24"/>
        </w:rPr>
        <w:t>ed</w:t>
      </w:r>
      <w:proofErr w:type="spellEnd"/>
      <w:r w:rsidRPr="00A60A0A">
        <w:rPr>
          <w:rFonts w:ascii="Times New Roman" w:hAnsi="Times New Roman" w:cs="Times New Roman"/>
          <w:sz w:val="24"/>
          <w:szCs w:val="24"/>
        </w:rPr>
        <w:t xml:space="preserve"> within multiple US states.</w:t>
      </w:r>
      <w:r w:rsidR="00F60BD1" w:rsidRPr="00A60A0A">
        <w:rPr>
          <w:rFonts w:ascii="Times New Roman" w:hAnsi="Times New Roman" w:cs="Times New Roman"/>
          <w:color w:val="000000"/>
          <w:sz w:val="24"/>
          <w:szCs w:val="24"/>
        </w:rPr>
        <w:t xml:space="preserve"> Phylodynamic analysis of the HA gene documented low relative genetic diversity from 201</w:t>
      </w:r>
      <w:r w:rsidR="00237A48" w:rsidRPr="00A60A0A">
        <w:rPr>
          <w:rFonts w:ascii="Times New Roman" w:hAnsi="Times New Roman" w:cs="Times New Roman"/>
          <w:color w:val="000000"/>
          <w:sz w:val="24"/>
          <w:szCs w:val="24"/>
        </w:rPr>
        <w:t>7</w:t>
      </w:r>
      <w:r w:rsidR="00F60BD1" w:rsidRPr="00A60A0A">
        <w:rPr>
          <w:rFonts w:ascii="Times New Roman" w:hAnsi="Times New Roman" w:cs="Times New Roman"/>
          <w:color w:val="000000"/>
          <w:sz w:val="24"/>
          <w:szCs w:val="24"/>
        </w:rPr>
        <w:t xml:space="preserve"> to </w:t>
      </w:r>
      <w:r w:rsidR="008C06C9" w:rsidRPr="00A60A0A">
        <w:rPr>
          <w:rFonts w:ascii="Times New Roman" w:hAnsi="Times New Roman" w:cs="Times New Roman"/>
          <w:color w:val="000000"/>
          <w:sz w:val="24"/>
          <w:szCs w:val="24"/>
        </w:rPr>
        <w:t>2019</w:t>
      </w:r>
      <w:r w:rsidR="00F60BD1" w:rsidRPr="00A60A0A">
        <w:rPr>
          <w:rFonts w:ascii="Times New Roman" w:hAnsi="Times New Roman" w:cs="Times New Roman"/>
          <w:color w:val="000000"/>
          <w:sz w:val="24"/>
          <w:szCs w:val="24"/>
        </w:rPr>
        <w:t xml:space="preserve">, suggesting clonal expansion of genetically similar viruses. </w:t>
      </w:r>
      <w:r w:rsidR="008C06C9" w:rsidRPr="00A60A0A">
        <w:rPr>
          <w:rFonts w:ascii="Times New Roman" w:hAnsi="Times New Roman" w:cs="Times New Roman"/>
          <w:sz w:val="24"/>
          <w:szCs w:val="24"/>
        </w:rPr>
        <w:t xml:space="preserve">The clade with the majority of detections was associated with an N156H amino acid substitution, but HI assays demonstrated no significant antigenic drift associated with this mutation. </w:t>
      </w:r>
      <w:r w:rsidR="00AD61A8" w:rsidRPr="00A60A0A">
        <w:rPr>
          <w:rFonts w:ascii="Times New Roman" w:hAnsi="Times New Roman" w:cs="Times New Roman"/>
          <w:sz w:val="24"/>
          <w:szCs w:val="24"/>
        </w:rPr>
        <w:t>Genome constellation diversity was also quantified</w:t>
      </w:r>
      <w:r w:rsidR="008C06C9" w:rsidRPr="00A60A0A">
        <w:rPr>
          <w:rFonts w:ascii="Times New Roman" w:hAnsi="Times New Roman" w:cs="Times New Roman"/>
          <w:color w:val="000000"/>
          <w:sz w:val="24"/>
          <w:szCs w:val="24"/>
        </w:rPr>
        <w:t>.</w:t>
      </w:r>
      <w:r w:rsidR="00AD61A8" w:rsidRPr="00A60A0A">
        <w:rPr>
          <w:rFonts w:ascii="Times New Roman" w:hAnsi="Times New Roman" w:cs="Times New Roman"/>
          <w:color w:val="000000"/>
          <w:sz w:val="24"/>
          <w:szCs w:val="24"/>
        </w:rPr>
        <w:t xml:space="preserve"> </w:t>
      </w:r>
      <w:r w:rsidR="008C06C9" w:rsidRPr="00A60A0A">
        <w:rPr>
          <w:rFonts w:ascii="Times New Roman" w:hAnsi="Times New Roman" w:cs="Times New Roman"/>
          <w:sz w:val="24"/>
          <w:szCs w:val="24"/>
        </w:rPr>
        <w:t>T</w:t>
      </w:r>
      <w:r w:rsidR="008C06C9" w:rsidRPr="00A60A0A">
        <w:rPr>
          <w:rFonts w:ascii="Times New Roman" w:hAnsi="Times New Roman" w:cs="Times New Roman"/>
          <w:color w:val="000000"/>
          <w:sz w:val="24"/>
          <w:szCs w:val="24"/>
        </w:rPr>
        <w:t>he minor clade was paired with N2-02B.2 clade in ancestral strains, but acquired an N2-02A.2 in 2016. An 8-fold change in NI titers between the N2 from 02B.2 and 02A.2 clades was observed, indicating antigenic drift between the N2 clades associated with the two H3 clades. The major clade HA gene was tightly linked with the nucleoprotein (NP) of the H1N1pdm09 lineage, indicating reassortment to replace the North American swine lineage NP. These data demonstrate</w:t>
      </w:r>
      <w:r w:rsidR="008C06C9" w:rsidRPr="00A60A0A">
        <w:rPr>
          <w:rFonts w:ascii="Times New Roman" w:hAnsi="Times New Roman" w:cs="Times New Roman"/>
          <w:sz w:val="24"/>
          <w:szCs w:val="24"/>
        </w:rPr>
        <w:t xml:space="preserve"> that increased detection of the H3 Clade IV-A was not associated with increased genetic or antigenic diversity of the HA, but was associated with antigenic diversity of the NA and acquisition of the H1N1pdm09 NP. </w:t>
      </w:r>
      <w:r w:rsidR="008C06C9" w:rsidRPr="00A60A0A">
        <w:rPr>
          <w:rFonts w:ascii="Times New Roman" w:hAnsi="Times New Roman" w:cs="Times New Roman"/>
          <w:color w:val="000000"/>
          <w:sz w:val="24"/>
          <w:szCs w:val="24"/>
        </w:rPr>
        <w:t>Defining factors driving spatial and temporal patterns in IAV-S diversity in swine is essential to informing vaccine strain selection and strategies to reduce the expansion and spread of potentially zoonotic swine-origin IAV.</w:t>
      </w:r>
    </w:p>
    <w:p w14:paraId="5FF737F4" w14:textId="1DEFB80A" w:rsidR="00DA2B2A" w:rsidRPr="00A60A0A" w:rsidRDefault="008C06C9" w:rsidP="00A60A0A">
      <w:pPr>
        <w:shd w:val="clear" w:color="auto" w:fill="FFFFFF"/>
        <w:spacing w:line="480" w:lineRule="auto"/>
        <w:textAlignment w:val="baseline"/>
        <w:rPr>
          <w:rFonts w:ascii="Times New Roman" w:hAnsi="Times New Roman" w:cs="Times New Roman"/>
          <w:color w:val="000000"/>
          <w:sz w:val="24"/>
          <w:szCs w:val="24"/>
        </w:rPr>
      </w:pPr>
      <w:r w:rsidRPr="00A60A0A">
        <w:rPr>
          <w:rFonts w:ascii="Times New Roman" w:hAnsi="Times New Roman" w:cs="Times New Roman"/>
          <w:color w:val="000000"/>
          <w:sz w:val="24"/>
          <w:szCs w:val="24"/>
        </w:rPr>
        <w:lastRenderedPageBreak/>
        <w:t xml:space="preserve"> </w:t>
      </w:r>
      <w:r w:rsidR="00DE499E" w:rsidRPr="00A60A0A">
        <w:rPr>
          <w:rFonts w:ascii="Times New Roman" w:hAnsi="Times New Roman" w:cs="Times New Roman"/>
          <w:color w:val="000000"/>
          <w:sz w:val="24"/>
          <w:szCs w:val="24"/>
        </w:rPr>
        <w:t>(Word count</w:t>
      </w:r>
      <w:r w:rsidRPr="00A60A0A">
        <w:rPr>
          <w:rFonts w:ascii="Times New Roman" w:hAnsi="Times New Roman" w:cs="Times New Roman"/>
          <w:color w:val="000000"/>
          <w:sz w:val="24"/>
          <w:szCs w:val="24"/>
        </w:rPr>
        <w:t xml:space="preserve"> = 301</w:t>
      </w:r>
      <w:r w:rsidR="00C80F64" w:rsidRPr="00A60A0A">
        <w:rPr>
          <w:rFonts w:ascii="Times New Roman" w:hAnsi="Times New Roman" w:cs="Times New Roman"/>
          <w:color w:val="000000"/>
          <w:sz w:val="24"/>
          <w:szCs w:val="24"/>
        </w:rPr>
        <w:t>/250</w:t>
      </w:r>
      <w:r w:rsidR="00C44829" w:rsidRPr="00A60A0A">
        <w:rPr>
          <w:rFonts w:ascii="Times New Roman" w:hAnsi="Times New Roman" w:cs="Times New Roman"/>
          <w:color w:val="000000"/>
          <w:sz w:val="24"/>
          <w:szCs w:val="24"/>
        </w:rPr>
        <w:t>)</w:t>
      </w:r>
    </w:p>
    <w:p w14:paraId="763F6049" w14:textId="02722989" w:rsidR="001B52C3" w:rsidRPr="00A60A0A" w:rsidRDefault="001B52C3" w:rsidP="00A60A0A">
      <w:pPr>
        <w:spacing w:line="480" w:lineRule="auto"/>
        <w:rPr>
          <w:rFonts w:ascii="Times New Roman" w:hAnsi="Times New Roman" w:cs="Times New Roman"/>
          <w:sz w:val="24"/>
          <w:szCs w:val="24"/>
        </w:rPr>
      </w:pPr>
      <w:r w:rsidRPr="00A60A0A">
        <w:rPr>
          <w:rFonts w:ascii="Times New Roman" w:hAnsi="Times New Roman" w:cs="Times New Roman"/>
          <w:b/>
          <w:bCs/>
          <w:sz w:val="24"/>
          <w:szCs w:val="24"/>
        </w:rPr>
        <w:t>Importance</w:t>
      </w:r>
    </w:p>
    <w:p w14:paraId="70B02E54" w14:textId="3CE6A6FF" w:rsidR="001B52C3" w:rsidRPr="00A60A0A" w:rsidRDefault="00C44829" w:rsidP="00A60A0A">
      <w:pPr>
        <w:spacing w:line="480" w:lineRule="auto"/>
        <w:rPr>
          <w:rFonts w:ascii="Times New Roman" w:hAnsi="Times New Roman" w:cs="Times New Roman"/>
          <w:sz w:val="24"/>
          <w:szCs w:val="24"/>
        </w:rPr>
      </w:pPr>
      <w:r w:rsidRPr="00A60A0A">
        <w:rPr>
          <w:rStyle w:val="normaltextrun"/>
          <w:rFonts w:ascii="Times New Roman" w:hAnsi="Times New Roman" w:cs="Times New Roman"/>
          <w:color w:val="000000"/>
          <w:sz w:val="24"/>
          <w:szCs w:val="24"/>
          <w:shd w:val="clear" w:color="auto" w:fill="FFFFFF"/>
        </w:rPr>
        <w:t xml:space="preserve">Efforts to control influenza </w:t>
      </w:r>
      <w:proofErr w:type="gramStart"/>
      <w:r w:rsidRPr="00A60A0A">
        <w:rPr>
          <w:rStyle w:val="normaltextrun"/>
          <w:rFonts w:ascii="Times New Roman" w:hAnsi="Times New Roman" w:cs="Times New Roman"/>
          <w:color w:val="000000"/>
          <w:sz w:val="24"/>
          <w:szCs w:val="24"/>
          <w:shd w:val="clear" w:color="auto" w:fill="FFFFFF"/>
        </w:rPr>
        <w:t>A</w:t>
      </w:r>
      <w:proofErr w:type="gramEnd"/>
      <w:r w:rsidRPr="00A60A0A">
        <w:rPr>
          <w:rStyle w:val="normaltextrun"/>
          <w:rFonts w:ascii="Times New Roman" w:hAnsi="Times New Roman" w:cs="Times New Roman"/>
          <w:color w:val="000000"/>
          <w:sz w:val="24"/>
          <w:szCs w:val="24"/>
          <w:shd w:val="clear" w:color="auto" w:fill="FFFFFF"/>
        </w:rPr>
        <w:t xml:space="preserve"> virus in swine (IAV-S) are undermined by the existence of many genetically distinct groups of viruses, called clades. Often, vaccines are produced against the most common clades in a farm or region. In 2019, we </w:t>
      </w:r>
      <w:r w:rsidR="00AF66E8" w:rsidRPr="00A60A0A">
        <w:rPr>
          <w:rStyle w:val="normaltextrun"/>
          <w:rFonts w:ascii="Times New Roman" w:hAnsi="Times New Roman" w:cs="Times New Roman"/>
          <w:color w:val="000000"/>
          <w:sz w:val="24"/>
          <w:szCs w:val="24"/>
          <w:shd w:val="clear" w:color="auto" w:fill="FFFFFF"/>
        </w:rPr>
        <w:t>identified</w:t>
      </w:r>
      <w:r w:rsidRPr="00A60A0A">
        <w:rPr>
          <w:rStyle w:val="normaltextrun"/>
          <w:rFonts w:ascii="Times New Roman" w:hAnsi="Times New Roman" w:cs="Times New Roman"/>
          <w:color w:val="000000"/>
          <w:sz w:val="24"/>
          <w:szCs w:val="24"/>
          <w:shd w:val="clear" w:color="auto" w:fill="FFFFFF"/>
        </w:rPr>
        <w:t> an increase in detection frequency of a</w:t>
      </w:r>
      <w:r w:rsidR="00AF66E8" w:rsidRPr="00A60A0A">
        <w:rPr>
          <w:rStyle w:val="normaltextrun"/>
          <w:rFonts w:ascii="Times New Roman" w:hAnsi="Times New Roman" w:cs="Times New Roman"/>
          <w:color w:val="000000"/>
          <w:sz w:val="24"/>
          <w:szCs w:val="24"/>
          <w:shd w:val="clear" w:color="auto" w:fill="FFFFFF"/>
        </w:rPr>
        <w:t xml:space="preserve"> phylogenetic clade, H3 C-IVA, in U.S. </w:t>
      </w:r>
      <w:r w:rsidRPr="00A60A0A">
        <w:rPr>
          <w:rStyle w:val="normaltextrun"/>
          <w:rFonts w:ascii="Times New Roman" w:hAnsi="Times New Roman" w:cs="Times New Roman"/>
          <w:color w:val="000000"/>
          <w:sz w:val="24"/>
          <w:szCs w:val="24"/>
          <w:shd w:val="clear" w:color="auto" w:fill="FFFFFF"/>
        </w:rPr>
        <w:t>swine, which was previously circulating only at low levels. Our study attempted to identify genetic and antigenic factors contributing to its resurgence by leveraging the Nextstrain visualization platform, Bayesian statistical analysis, and wet-lab experiments. We found that the contemporary C-IVA viruses did not have increased genetic diversity nor significant </w:t>
      </w:r>
      <w:r w:rsidR="00AF66E8" w:rsidRPr="00A60A0A">
        <w:rPr>
          <w:rStyle w:val="normaltextrun"/>
          <w:rFonts w:ascii="Times New Roman" w:hAnsi="Times New Roman" w:cs="Times New Roman"/>
          <w:color w:val="000000"/>
          <w:sz w:val="24"/>
          <w:szCs w:val="24"/>
          <w:shd w:val="clear" w:color="auto" w:fill="FFFFFF"/>
        </w:rPr>
        <w:t xml:space="preserve">HA </w:t>
      </w:r>
      <w:r w:rsidRPr="00A60A0A">
        <w:rPr>
          <w:rStyle w:val="normaltextrun"/>
          <w:rFonts w:ascii="Times New Roman" w:hAnsi="Times New Roman" w:cs="Times New Roman"/>
          <w:color w:val="000000"/>
          <w:sz w:val="24"/>
          <w:szCs w:val="24"/>
          <w:shd w:val="clear" w:color="auto" w:fill="FFFFFF"/>
        </w:rPr>
        <w:t>antigenic changes that would allow them to escape the pig’s immune response. Many of the contemporary viruses do have a different nucleoprotein (NP) gene segment that has been swapped with the historic one and we suggest that this could have contributed to the clade’s success. </w:t>
      </w:r>
      <w:r w:rsidRPr="00A60A0A">
        <w:rPr>
          <w:rStyle w:val="eop"/>
          <w:rFonts w:ascii="Times New Roman" w:hAnsi="Times New Roman" w:cs="Times New Roman"/>
          <w:color w:val="000000"/>
          <w:sz w:val="24"/>
          <w:szCs w:val="24"/>
          <w:shd w:val="clear" w:color="auto" w:fill="FFFFFF"/>
        </w:rPr>
        <w:t> (Word count = 147)</w:t>
      </w:r>
    </w:p>
    <w:p w14:paraId="2BDA0667" w14:textId="77777777" w:rsidR="006B07FF" w:rsidRPr="00A60A0A" w:rsidRDefault="006B07FF" w:rsidP="00A60A0A">
      <w:pPr>
        <w:spacing w:line="480" w:lineRule="auto"/>
        <w:rPr>
          <w:rFonts w:ascii="Times New Roman" w:hAnsi="Times New Roman" w:cs="Times New Roman"/>
          <w:b/>
          <w:sz w:val="24"/>
          <w:szCs w:val="24"/>
        </w:rPr>
      </w:pPr>
    </w:p>
    <w:p w14:paraId="195F24C3" w14:textId="5695A543" w:rsidR="006B07FF" w:rsidRPr="00A60A0A" w:rsidRDefault="006B07FF" w:rsidP="00A60A0A">
      <w:pPr>
        <w:spacing w:line="480" w:lineRule="auto"/>
        <w:rPr>
          <w:rFonts w:ascii="Times New Roman" w:hAnsi="Times New Roman" w:cs="Times New Roman"/>
          <w:color w:val="000000"/>
          <w:sz w:val="24"/>
          <w:szCs w:val="24"/>
        </w:rPr>
      </w:pPr>
      <w:r w:rsidRPr="00A60A0A">
        <w:rPr>
          <w:rFonts w:ascii="Times New Roman" w:hAnsi="Times New Roman" w:cs="Times New Roman"/>
          <w:b/>
          <w:color w:val="000000"/>
          <w:sz w:val="24"/>
          <w:szCs w:val="24"/>
        </w:rPr>
        <w:t>Keywords:</w:t>
      </w:r>
      <w:r w:rsidRPr="00A60A0A">
        <w:rPr>
          <w:rFonts w:ascii="Times New Roman" w:hAnsi="Times New Roman" w:cs="Times New Roman"/>
          <w:color w:val="000000"/>
          <w:sz w:val="24"/>
          <w:szCs w:val="24"/>
        </w:rPr>
        <w:t xml:space="preserve"> Influenza A virus, H3N2, Swine, Reassortment, Surveillance, Vaccines</w:t>
      </w:r>
    </w:p>
    <w:p w14:paraId="45692AA0" w14:textId="0FA79A60" w:rsidR="00DA2B2A" w:rsidRPr="00A60A0A" w:rsidRDefault="00DA2B2A"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br w:type="page"/>
      </w:r>
    </w:p>
    <w:p w14:paraId="1F177CBF" w14:textId="4727E729" w:rsidR="003643CA" w:rsidRPr="00A60A0A" w:rsidRDefault="003643CA"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lastRenderedPageBreak/>
        <w:t>Introduction</w:t>
      </w:r>
    </w:p>
    <w:p w14:paraId="27D1E4F4" w14:textId="0CCA42B7" w:rsidR="005D25CD" w:rsidRPr="00A60A0A" w:rsidRDefault="008B45BC"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Influenza A virus (IAV) is a</w:t>
      </w:r>
      <w:r w:rsidR="006A62E1" w:rsidRPr="00A60A0A">
        <w:rPr>
          <w:rFonts w:ascii="Times New Roman" w:hAnsi="Times New Roman" w:cs="Times New Roman"/>
          <w:sz w:val="24"/>
          <w:szCs w:val="24"/>
        </w:rPr>
        <w:t>n economically important</w:t>
      </w:r>
      <w:r w:rsidRPr="00A60A0A">
        <w:rPr>
          <w:rFonts w:ascii="Times New Roman" w:hAnsi="Times New Roman" w:cs="Times New Roman"/>
          <w:sz w:val="24"/>
          <w:szCs w:val="24"/>
        </w:rPr>
        <w:t xml:space="preserve"> pathogen of swine that has the ability to evolve and evade the host immune response</w:t>
      </w:r>
      <w:r w:rsidR="006A62E1" w:rsidRPr="00A60A0A">
        <w:rPr>
          <w:rFonts w:ascii="Times New Roman" w:hAnsi="Times New Roman" w:cs="Times New Roman"/>
          <w:sz w:val="24"/>
          <w:szCs w:val="24"/>
        </w:rPr>
        <w:t xml:space="preserve"> which, therefore,</w:t>
      </w:r>
      <w:r w:rsidRPr="00A60A0A">
        <w:rPr>
          <w:rFonts w:ascii="Times New Roman" w:hAnsi="Times New Roman" w:cs="Times New Roman"/>
          <w:sz w:val="24"/>
          <w:szCs w:val="24"/>
        </w:rPr>
        <w:t xml:space="preserve"> presents a challenge to current </w:t>
      </w:r>
      <w:r w:rsidR="006A62E1" w:rsidRPr="00A60A0A">
        <w:rPr>
          <w:rFonts w:ascii="Times New Roman" w:hAnsi="Times New Roman" w:cs="Times New Roman"/>
          <w:sz w:val="24"/>
          <w:szCs w:val="24"/>
        </w:rPr>
        <w:t xml:space="preserve">disease </w:t>
      </w:r>
      <w:r w:rsidRPr="00A60A0A">
        <w:rPr>
          <w:rFonts w:ascii="Times New Roman" w:hAnsi="Times New Roman" w:cs="Times New Roman"/>
          <w:sz w:val="24"/>
          <w:szCs w:val="24"/>
        </w:rPr>
        <w:t xml:space="preserve">control strategies. </w:t>
      </w:r>
      <w:commentRangeStart w:id="9"/>
      <w:r w:rsidR="005D25CD" w:rsidRPr="00A60A0A">
        <w:rPr>
          <w:rFonts w:ascii="Times New Roman" w:hAnsi="Times New Roman" w:cs="Times New Roman"/>
          <w:sz w:val="24"/>
          <w:szCs w:val="24"/>
        </w:rPr>
        <w:t>The</w:t>
      </w:r>
      <w:commentRangeEnd w:id="9"/>
      <w:r w:rsidR="009F0175" w:rsidRPr="00A60A0A">
        <w:rPr>
          <w:rStyle w:val="CommentReference"/>
          <w:rFonts w:ascii="Times New Roman" w:hAnsi="Times New Roman" w:cs="Times New Roman"/>
          <w:sz w:val="24"/>
          <w:szCs w:val="24"/>
        </w:rPr>
        <w:commentReference w:id="9"/>
      </w:r>
      <w:r w:rsidR="005D25CD" w:rsidRPr="00A60A0A">
        <w:rPr>
          <w:rFonts w:ascii="Times New Roman" w:hAnsi="Times New Roman" w:cs="Times New Roman"/>
          <w:sz w:val="24"/>
          <w:szCs w:val="24"/>
        </w:rPr>
        <w:t xml:space="preserve"> negative-sense, single-stranded RNA genome consists of eight non-contiguous gene segments that are known to encode between 10 and 17 proteins </w:t>
      </w:r>
      <w:r w:rsidR="005D25CD" w:rsidRPr="00A60A0A">
        <w:rPr>
          <w:rFonts w:ascii="Times New Roman" w:hAnsi="Times New Roman" w:cs="Times New Roman"/>
          <w:sz w:val="24"/>
          <w:szCs w:val="24"/>
        </w:rPr>
        <w:fldChar w:fldCharType="begin">
          <w:fldData xml:space="preserve">PEVuZE5vdGU+PENpdGU+PEF1dGhvcj5NdXJhbW90bzwvQXV0aG9yPjxZZWFyPjIwMTM8L1llYXI+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PEVuZE5vdGU+PENpdGU+PEF1dGhvcj5NdXJhbW90bzwvQXV0aG9yPjxZZWFyPjIwMTM8L1llYXI+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(1-3)</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xml:space="preserve">. </w:t>
      </w:r>
      <w:r w:rsidR="006D593A" w:rsidRPr="00A60A0A">
        <w:rPr>
          <w:rFonts w:ascii="Times New Roman" w:hAnsi="Times New Roman" w:cs="Times New Roman"/>
          <w:sz w:val="24"/>
          <w:szCs w:val="24"/>
        </w:rPr>
        <w:t xml:space="preserve">Mutation and selection increase diversity at the gene level. </w:t>
      </w:r>
      <w:r w:rsidR="005D25CD" w:rsidRPr="00A60A0A">
        <w:rPr>
          <w:rFonts w:ascii="Times New Roman" w:hAnsi="Times New Roman" w:cs="Times New Roman"/>
          <w:sz w:val="24"/>
          <w:szCs w:val="24"/>
        </w:rPr>
        <w:t xml:space="preserve">The segmented genome structure creates opportunity for reassortment when two or more IAV strains </w:t>
      </w:r>
      <w:r w:rsidR="0089735A" w:rsidRPr="00A60A0A">
        <w:rPr>
          <w:rFonts w:ascii="Times New Roman" w:hAnsi="Times New Roman" w:cs="Times New Roman"/>
          <w:sz w:val="24"/>
          <w:szCs w:val="24"/>
        </w:rPr>
        <w:t xml:space="preserve">concurrently </w:t>
      </w:r>
      <w:r w:rsidR="005D25CD" w:rsidRPr="00A60A0A">
        <w:rPr>
          <w:rFonts w:ascii="Times New Roman" w:hAnsi="Times New Roman" w:cs="Times New Roman"/>
          <w:sz w:val="24"/>
          <w:szCs w:val="24"/>
        </w:rPr>
        <w:t>infect the same host, result</w:t>
      </w:r>
      <w:r w:rsidR="009F0175" w:rsidRPr="00A60A0A">
        <w:rPr>
          <w:rFonts w:ascii="Times New Roman" w:hAnsi="Times New Roman" w:cs="Times New Roman"/>
          <w:sz w:val="24"/>
          <w:szCs w:val="24"/>
        </w:rPr>
        <w:t>ing</w:t>
      </w:r>
      <w:r w:rsidR="005D25CD" w:rsidRPr="00A60A0A">
        <w:rPr>
          <w:rFonts w:ascii="Times New Roman" w:hAnsi="Times New Roman" w:cs="Times New Roman"/>
          <w:sz w:val="24"/>
          <w:szCs w:val="24"/>
        </w:rPr>
        <w:t xml:space="preserve"> in novel gene combinations and increase</w:t>
      </w:r>
      <w:r w:rsidR="006C73B1" w:rsidRPr="00A60A0A">
        <w:rPr>
          <w:rFonts w:ascii="Times New Roman" w:hAnsi="Times New Roman" w:cs="Times New Roman"/>
          <w:sz w:val="24"/>
          <w:szCs w:val="24"/>
        </w:rPr>
        <w:t>d</w:t>
      </w:r>
      <w:r w:rsidR="00F029E7" w:rsidRPr="00A60A0A">
        <w:rPr>
          <w:rFonts w:ascii="Times New Roman" w:hAnsi="Times New Roman" w:cs="Times New Roman"/>
          <w:sz w:val="24"/>
          <w:szCs w:val="24"/>
        </w:rPr>
        <w:t xml:space="preserve"> diversity at the</w:t>
      </w:r>
      <w:r w:rsidR="005D25CD" w:rsidRPr="00A60A0A">
        <w:rPr>
          <w:rFonts w:ascii="Times New Roman" w:hAnsi="Times New Roman" w:cs="Times New Roman"/>
          <w:sz w:val="24"/>
          <w:szCs w:val="24"/>
        </w:rPr>
        <w:t xml:space="preserve"> genomic level </w:t>
      </w:r>
      <w:r w:rsidR="005D25CD" w:rsidRPr="00A60A0A">
        <w:rPr>
          <w:rFonts w:ascii="Times New Roman" w:hAnsi="Times New Roman" w:cs="Times New Roman"/>
          <w:sz w:val="24"/>
          <w:szCs w:val="24"/>
        </w:rPr>
        <w:fldChar w:fldCharType="begin">
          <w:fldData xml:space="preserve">PEVuZE5vdGU+PENpdGU+PEF1dGhvcj5Fc3NlcmU8L0F1dGhvcj48WWVhcj4yMDEzPC9ZZWFyPjxS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PEVuZE5vdGU+PENpdGU+PEF1dGhvcj5Fc3NlcmU8L0F1dGhvcj48WWVhcj4yMDEzPC9ZZWFyPjxS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(4, 5)</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xml:space="preserve">. </w:t>
      </w:r>
      <w:r w:rsidR="00990482" w:rsidRPr="00A60A0A">
        <w:rPr>
          <w:rFonts w:ascii="Times New Roman" w:hAnsi="Times New Roman" w:cs="Times New Roman"/>
          <w:sz w:val="24"/>
          <w:szCs w:val="24"/>
        </w:rPr>
        <w:t xml:space="preserve">As swine have </w:t>
      </w:r>
      <w:r w:rsidR="005D25CD" w:rsidRPr="00A60A0A">
        <w:rPr>
          <w:rFonts w:ascii="Times New Roman" w:hAnsi="Times New Roman" w:cs="Times New Roman"/>
          <w:sz w:val="24"/>
          <w:szCs w:val="24"/>
        </w:rPr>
        <w:t>both α2,6- and α2,3-Gal-linked sialic acid on the surface of their respiratory epithelial cells</w:t>
      </w:r>
      <w:r w:rsidR="006A62E1" w:rsidRPr="00A60A0A">
        <w:rPr>
          <w:rFonts w:ascii="Times New Roman" w:hAnsi="Times New Roman" w:cs="Times New Roman"/>
          <w:sz w:val="24"/>
          <w:szCs w:val="24"/>
        </w:rPr>
        <w:t>; therefore in addition to swine-to-swine transmission,</w:t>
      </w:r>
      <w:r w:rsidR="005D25CD" w:rsidRPr="00A60A0A">
        <w:rPr>
          <w:rFonts w:ascii="Times New Roman" w:hAnsi="Times New Roman" w:cs="Times New Roman"/>
          <w:sz w:val="24"/>
          <w:szCs w:val="24"/>
        </w:rPr>
        <w:t xml:space="preserve"> </w:t>
      </w:r>
      <w:r w:rsidR="00990482" w:rsidRPr="00A60A0A">
        <w:rPr>
          <w:rFonts w:ascii="Times New Roman" w:hAnsi="Times New Roman" w:cs="Times New Roman"/>
          <w:sz w:val="24"/>
          <w:szCs w:val="24"/>
        </w:rPr>
        <w:t xml:space="preserve">they are </w:t>
      </w:r>
      <w:r w:rsidR="005D25CD" w:rsidRPr="00A60A0A">
        <w:rPr>
          <w:rFonts w:ascii="Times New Roman" w:hAnsi="Times New Roman" w:cs="Times New Roman"/>
          <w:sz w:val="24"/>
          <w:szCs w:val="24"/>
        </w:rPr>
        <w:t xml:space="preserve">susceptible to infection from both human and avian origin IAVs as well </w:t>
      </w:r>
      <w:r w:rsidR="005D25CD" w:rsidRPr="00A60A0A">
        <w:rPr>
          <w:rFonts w:ascii="Times New Roman" w:hAnsi="Times New Roman" w:cs="Times New Roman"/>
          <w:sz w:val="24"/>
          <w:szCs w:val="24"/>
        </w:rPr>
        <w:fldChar w:fldCharType="begin">
          <w:fldData xml:space="preserve">PEVuZE5vdGU+PENpdGU+PEF1dGhvcj5OaWNob2xsczwvQXV0aG9yPjxZZWFyPjIwMDg8L1llYXI+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PEVuZE5vdGU+PENpdGU+PEF1dGhvcj5OaWNob2xsczwvQXV0aG9yPjxZZWFyPjIwMDg8L1llYXI+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(6, 7)</w:t>
      </w:r>
      <w:r w:rsidR="005D25CD" w:rsidRPr="00A60A0A">
        <w:rPr>
          <w:rFonts w:ascii="Times New Roman" w:hAnsi="Times New Roman" w:cs="Times New Roman"/>
          <w:sz w:val="24"/>
          <w:szCs w:val="24"/>
        </w:rPr>
        <w:fldChar w:fldCharType="end"/>
      </w:r>
      <w:r w:rsidR="000E65F8" w:rsidRPr="00A60A0A">
        <w:rPr>
          <w:rFonts w:ascii="Times New Roman" w:hAnsi="Times New Roman" w:cs="Times New Roman"/>
          <w:sz w:val="24"/>
          <w:szCs w:val="24"/>
        </w:rPr>
        <w:t>.</w:t>
      </w:r>
      <w:r w:rsidR="00D76103" w:rsidRPr="00A60A0A">
        <w:rPr>
          <w:rFonts w:ascii="Times New Roman" w:hAnsi="Times New Roman" w:cs="Times New Roman"/>
          <w:sz w:val="24"/>
          <w:szCs w:val="24"/>
        </w:rPr>
        <w:t xml:space="preserve"> </w:t>
      </w:r>
      <w:r w:rsidR="00990482" w:rsidRPr="00A60A0A">
        <w:rPr>
          <w:rFonts w:ascii="Times New Roman" w:hAnsi="Times New Roman" w:cs="Times New Roman"/>
          <w:sz w:val="24"/>
          <w:szCs w:val="24"/>
        </w:rPr>
        <w:t xml:space="preserve">Consequently, observed IAV diversity in swine is </w:t>
      </w:r>
      <w:r w:rsidR="00944325" w:rsidRPr="00A60A0A">
        <w:rPr>
          <w:rFonts w:ascii="Times New Roman" w:hAnsi="Times New Roman" w:cs="Times New Roman"/>
          <w:sz w:val="24"/>
          <w:szCs w:val="24"/>
        </w:rPr>
        <w:t>further increased</w:t>
      </w:r>
      <w:r w:rsidR="00990482" w:rsidRPr="00A60A0A">
        <w:rPr>
          <w:rFonts w:ascii="Times New Roman" w:hAnsi="Times New Roman" w:cs="Times New Roman"/>
          <w:sz w:val="24"/>
          <w:szCs w:val="24"/>
        </w:rPr>
        <w:t xml:space="preserve"> by the transmission</w:t>
      </w:r>
      <w:r w:rsidR="00944325" w:rsidRPr="00A60A0A">
        <w:rPr>
          <w:rFonts w:ascii="Times New Roman" w:hAnsi="Times New Roman" w:cs="Times New Roman"/>
          <w:sz w:val="24"/>
          <w:szCs w:val="24"/>
        </w:rPr>
        <w:t xml:space="preserve">, </w:t>
      </w:r>
      <w:r w:rsidR="00990482" w:rsidRPr="00A60A0A">
        <w:rPr>
          <w:rFonts w:ascii="Times New Roman" w:hAnsi="Times New Roman" w:cs="Times New Roman"/>
          <w:sz w:val="24"/>
          <w:szCs w:val="24"/>
        </w:rPr>
        <w:t>occasional establishment</w:t>
      </w:r>
      <w:r w:rsidR="00944325" w:rsidRPr="00A60A0A">
        <w:rPr>
          <w:rFonts w:ascii="Times New Roman" w:hAnsi="Times New Roman" w:cs="Times New Roman"/>
          <w:sz w:val="24"/>
          <w:szCs w:val="24"/>
        </w:rPr>
        <w:t>, and evolution</w:t>
      </w:r>
      <w:r w:rsidR="00990482" w:rsidRPr="00A60A0A">
        <w:rPr>
          <w:rFonts w:ascii="Times New Roman" w:hAnsi="Times New Roman" w:cs="Times New Roman"/>
          <w:sz w:val="24"/>
          <w:szCs w:val="24"/>
        </w:rPr>
        <w:t xml:space="preserve"> of avian and human IAV in swine populations</w:t>
      </w:r>
      <w:r w:rsidR="00944325" w:rsidRPr="00A60A0A">
        <w:rPr>
          <w:rFonts w:ascii="Times New Roman" w:hAnsi="Times New Roman" w:cs="Times New Roman"/>
          <w:sz w:val="24"/>
          <w:szCs w:val="24"/>
        </w:rPr>
        <w:t xml:space="preserve">. </w:t>
      </w:r>
    </w:p>
    <w:p w14:paraId="7A36564A" w14:textId="2AB80F03" w:rsidR="00CF31C5" w:rsidRPr="00A60A0A" w:rsidRDefault="00944325"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genetic diversity of IAV </w:t>
      </w:r>
      <w:r w:rsidR="003828C0" w:rsidRPr="00A60A0A">
        <w:rPr>
          <w:rFonts w:ascii="Times New Roman" w:hAnsi="Times New Roman" w:cs="Times New Roman"/>
          <w:sz w:val="24"/>
          <w:szCs w:val="24"/>
        </w:rPr>
        <w:t>is paired with</w:t>
      </w:r>
      <w:r w:rsidR="006A62E1" w:rsidRPr="00A60A0A">
        <w:rPr>
          <w:rFonts w:ascii="Times New Roman" w:hAnsi="Times New Roman" w:cs="Times New Roman"/>
          <w:sz w:val="24"/>
          <w:szCs w:val="24"/>
        </w:rPr>
        <w:t xml:space="preserve"> a</w:t>
      </w:r>
      <w:r w:rsidR="003828C0" w:rsidRPr="00A60A0A">
        <w:rPr>
          <w:rFonts w:ascii="Times New Roman" w:hAnsi="Times New Roman" w:cs="Times New Roman"/>
          <w:sz w:val="24"/>
          <w:szCs w:val="24"/>
        </w:rPr>
        <w:t xml:space="preserve"> similarly large breadth of </w:t>
      </w:r>
      <w:r w:rsidR="00CF31C5" w:rsidRPr="00A60A0A">
        <w:rPr>
          <w:rFonts w:ascii="Times New Roman" w:hAnsi="Times New Roman" w:cs="Times New Roman"/>
          <w:sz w:val="24"/>
          <w:szCs w:val="24"/>
        </w:rPr>
        <w:t xml:space="preserve">hemagglutinin (HA) and neuraminidase (NA) </w:t>
      </w:r>
      <w:r w:rsidR="003828C0" w:rsidRPr="00A60A0A">
        <w:rPr>
          <w:rFonts w:ascii="Times New Roman" w:hAnsi="Times New Roman" w:cs="Times New Roman"/>
          <w:sz w:val="24"/>
          <w:szCs w:val="24"/>
        </w:rPr>
        <w:t>antigenic diversity</w:t>
      </w:r>
      <w:r w:rsidR="005E4E0D" w:rsidRPr="00A60A0A">
        <w:rPr>
          <w:rFonts w:ascii="Times New Roman" w:hAnsi="Times New Roman" w:cs="Times New Roman"/>
          <w:sz w:val="24"/>
          <w:szCs w:val="24"/>
        </w:rPr>
        <w:t xml:space="preserve">. </w:t>
      </w:r>
      <w:r w:rsidR="00F11E33" w:rsidRPr="00A60A0A">
        <w:rPr>
          <w:rFonts w:ascii="Times New Roman" w:hAnsi="Times New Roman" w:cs="Times New Roman"/>
          <w:sz w:val="24"/>
          <w:szCs w:val="24"/>
        </w:rPr>
        <w:t>The</w:t>
      </w:r>
      <w:r w:rsidR="005D25CD" w:rsidRPr="00A60A0A">
        <w:rPr>
          <w:rFonts w:ascii="Times New Roman" w:hAnsi="Times New Roman" w:cs="Times New Roman"/>
          <w:sz w:val="24"/>
          <w:szCs w:val="24"/>
        </w:rPr>
        <w:t xml:space="preserve"> accumulation of amino acid substitutions from </w:t>
      </w:r>
      <w:r w:rsidR="00233DC7" w:rsidRPr="00A60A0A">
        <w:rPr>
          <w:rFonts w:ascii="Times New Roman" w:hAnsi="Times New Roman" w:cs="Times New Roman"/>
          <w:sz w:val="24"/>
          <w:szCs w:val="24"/>
        </w:rPr>
        <w:t>polymerase mutation</w:t>
      </w:r>
      <w:r w:rsidR="00CF31C5" w:rsidRPr="00A60A0A">
        <w:rPr>
          <w:rFonts w:ascii="Times New Roman" w:hAnsi="Times New Roman" w:cs="Times New Roman"/>
          <w:sz w:val="24"/>
          <w:szCs w:val="24"/>
        </w:rPr>
        <w:t xml:space="preserve"> in the surface glycoproteins</w:t>
      </w:r>
      <w:r w:rsidR="005D25CD" w:rsidRPr="00A60A0A">
        <w:rPr>
          <w:rFonts w:ascii="Times New Roman" w:hAnsi="Times New Roman" w:cs="Times New Roman"/>
          <w:sz w:val="24"/>
          <w:szCs w:val="24"/>
        </w:rPr>
        <w:t xml:space="preserve"> can result in changes </w:t>
      </w:r>
      <w:r w:rsidR="00994F12" w:rsidRPr="00A60A0A">
        <w:rPr>
          <w:rFonts w:ascii="Times New Roman" w:hAnsi="Times New Roman" w:cs="Times New Roman"/>
          <w:sz w:val="24"/>
          <w:szCs w:val="24"/>
        </w:rPr>
        <w:t xml:space="preserve">of </w:t>
      </w:r>
      <w:r w:rsidR="005D25CD" w:rsidRPr="00A60A0A">
        <w:rPr>
          <w:rFonts w:ascii="Times New Roman" w:hAnsi="Times New Roman" w:cs="Times New Roman"/>
          <w:sz w:val="24"/>
          <w:szCs w:val="24"/>
        </w:rPr>
        <w:t xml:space="preserve">the antigenic phenotype of IAV </w:t>
      </w:r>
      <w:r w:rsidR="005D25CD" w:rsidRPr="00A60A0A">
        <w:rPr>
          <w:rFonts w:ascii="Times New Roman" w:hAnsi="Times New Roman" w:cs="Times New Roman"/>
          <w:sz w:val="24"/>
          <w:szCs w:val="24"/>
        </w:rPr>
        <w:fldChar w:fldCharType="begin">
          <w:fldData xml:space="preserve">PEVuZE5vdGU+PENpdGU+PEF1dGhvcj5TbWl0aDwvQXV0aG9yPjxZZWFyPjIwMDQ8L1llYXI+PFJl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PEVuZE5vdGU+PENpdGU+PEF1dGhvcj5TbWl0aDwvQXV0aG9yPjxZZWFyPjIwMDQ8L1llYXI+PFJl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(8, 9)</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For the H3 subtype</w:t>
      </w:r>
      <w:r w:rsidR="00007216" w:rsidRPr="00A60A0A">
        <w:rPr>
          <w:rFonts w:ascii="Times New Roman" w:hAnsi="Times New Roman" w:cs="Times New Roman"/>
          <w:sz w:val="24"/>
          <w:szCs w:val="24"/>
        </w:rPr>
        <w:t xml:space="preserve"> specifically</w:t>
      </w:r>
      <w:r w:rsidR="005D25CD" w:rsidRPr="00A60A0A">
        <w:rPr>
          <w:rFonts w:ascii="Times New Roman" w:hAnsi="Times New Roman" w:cs="Times New Roman"/>
          <w:sz w:val="24"/>
          <w:szCs w:val="24"/>
        </w:rPr>
        <w:t xml:space="preserve">, a small number of amino acid residues have </w:t>
      </w:r>
      <w:r w:rsidR="007D1762" w:rsidRPr="00A60A0A">
        <w:rPr>
          <w:rFonts w:ascii="Times New Roman" w:hAnsi="Times New Roman" w:cs="Times New Roman"/>
          <w:sz w:val="24"/>
          <w:szCs w:val="24"/>
        </w:rPr>
        <w:t>a disproportionate effect on</w:t>
      </w:r>
      <w:r w:rsidR="00F11E33" w:rsidRPr="00A60A0A">
        <w:rPr>
          <w:rFonts w:ascii="Times New Roman" w:hAnsi="Times New Roman" w:cs="Times New Roman"/>
          <w:sz w:val="24"/>
          <w:szCs w:val="24"/>
        </w:rPr>
        <w:t xml:space="preserve"> </w:t>
      </w:r>
      <w:r w:rsidR="005D25CD" w:rsidRPr="00A60A0A">
        <w:rPr>
          <w:rFonts w:ascii="Times New Roman" w:hAnsi="Times New Roman" w:cs="Times New Roman"/>
          <w:sz w:val="24"/>
          <w:szCs w:val="24"/>
        </w:rPr>
        <w:t xml:space="preserve">antigenic phenotype in both humans and swine </w:t>
      </w:r>
      <w:r w:rsidR="005D25CD" w:rsidRPr="00A60A0A">
        <w:rPr>
          <w:rFonts w:ascii="Times New Roman" w:hAnsi="Times New Roman" w:cs="Times New Roman"/>
          <w:sz w:val="24"/>
          <w:szCs w:val="24"/>
        </w:rPr>
        <w:fldChar w:fldCharType="begin">
          <w:fldData xml:space="preserve">PEVuZE5vdGU+PENpdGU+PEF1dGhvcj5MZXdpczwvQXV0aG9yPjxZZWFyPjIwMTQ8L1llYXI+PFJl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PEVuZE5vdGU+PENpdGU+PEF1dGhvcj5MZXdpczwvQXV0aG9yPjxZZWFyPjIwMTQ8L1llYXI+PFJl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(10-12)</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xml:space="preserve">. In swine, six </w:t>
      </w:r>
      <w:r w:rsidR="007D1762" w:rsidRPr="00A60A0A">
        <w:rPr>
          <w:rFonts w:ascii="Times New Roman" w:hAnsi="Times New Roman" w:cs="Times New Roman"/>
          <w:sz w:val="24"/>
          <w:szCs w:val="24"/>
        </w:rPr>
        <w:t xml:space="preserve">of these </w:t>
      </w:r>
      <w:r w:rsidR="005D25CD" w:rsidRPr="00A60A0A">
        <w:rPr>
          <w:rFonts w:ascii="Times New Roman" w:hAnsi="Times New Roman" w:cs="Times New Roman"/>
          <w:sz w:val="24"/>
          <w:szCs w:val="24"/>
        </w:rPr>
        <w:t xml:space="preserve">amino acid positions (145,155,156,158,159 and 189; H3 </w:t>
      </w:r>
      <w:r w:rsidR="009717F9" w:rsidRPr="00A60A0A">
        <w:rPr>
          <w:rFonts w:ascii="Times New Roman" w:hAnsi="Times New Roman" w:cs="Times New Roman"/>
          <w:sz w:val="24"/>
          <w:szCs w:val="24"/>
        </w:rPr>
        <w:t xml:space="preserve">mature peptide </w:t>
      </w:r>
      <w:r w:rsidR="005D25CD" w:rsidRPr="00A60A0A">
        <w:rPr>
          <w:rFonts w:ascii="Times New Roman" w:hAnsi="Times New Roman" w:cs="Times New Roman"/>
          <w:sz w:val="24"/>
          <w:szCs w:val="24"/>
        </w:rPr>
        <w:t>numbering</w:t>
      </w:r>
      <w:r w:rsidR="0077192B" w:rsidRPr="00A60A0A">
        <w:rPr>
          <w:rFonts w:ascii="Times New Roman" w:hAnsi="Times New Roman" w:cs="Times New Roman"/>
          <w:sz w:val="24"/>
          <w:szCs w:val="24"/>
        </w:rPr>
        <w:t xml:space="preserve"> </w:t>
      </w:r>
      <w:r w:rsidR="0077192B" w:rsidRPr="00A60A0A">
        <w:rPr>
          <w:rFonts w:ascii="Times New Roman" w:hAnsi="Times New Roman" w:cs="Times New Roman"/>
          <w:sz w:val="24"/>
          <w:szCs w:val="24"/>
        </w:rPr>
        <w:fldChar w:fldCharType="begin"/>
      </w:r>
      <w:r w:rsidR="00554A26" w:rsidRPr="00A60A0A">
        <w:rPr>
          <w:rFonts w:ascii="Times New Roman" w:hAnsi="Times New Roman" w:cs="Times New Roman"/>
          <w:sz w:val="24"/>
          <w:szCs w:val="24"/>
        </w:rPr>
        <w:instrText xml:space="preserve"> ADDIN EN.CITE &lt;EndNote&gt;&lt;Cite&gt;&lt;Author&gt;Burke&lt;/Author&gt;&lt;Year&gt;2014&lt;/Year&gt;&lt;RecNum&gt;35&lt;/RecNum&gt;&lt;DisplayText&gt;(13)&lt;/DisplayText&gt;&lt;record&gt;&lt;rec-number&gt;35&lt;/rec-number&gt;&lt;foreign-keys&gt;&lt;key app="EN" db-id="we99rvfryvdsf2e5tsux902l0ftzx05xpvwe" timestamp="1616179701"&gt;35&lt;/key&gt;&lt;/foreign-keys&gt;&lt;ref-type name="Journal Article"&gt;17&lt;/ref-type&gt;&lt;contributors&gt;&lt;authors&gt;&lt;author&gt;Burke, D. F.&lt;/author&gt;&lt;author&gt;Smith, D. J.&lt;/author&gt;&lt;/authors&gt;&lt;/contributors&gt;&lt;auth-address&gt;Department of Zoology, University of Cambridge, Cambridge, United Kingdom.&lt;/auth-address&gt;&lt;titles&gt;&lt;title&gt;A recommended numbering scheme for influenza A HA subtypes&lt;/title&gt;&lt;secondary-title&gt;PLoS One&lt;/secondary-title&gt;&lt;/titles&gt;&lt;periodical&gt;&lt;full-title&gt;PLoS One&lt;/full-title&gt;&lt;/periodical&gt;&lt;pages&gt;e112302&lt;/pages&gt;&lt;volume&gt;9&lt;/volume&gt;&lt;number&gt;11&lt;/number&gt;&lt;keywords&gt;&lt;keyword&gt;Amino Acid Sequence&lt;/keyword&gt;&lt;keyword&gt;Hemagglutinins/chemistry/*classification/metabolism&lt;/keyword&gt;&lt;keyword&gt;Humans&lt;/keyword&gt;&lt;keyword&gt;Influenza A virus/*metabolism&lt;/keyword&gt;&lt;keyword&gt;Influenza, Human/pathology/virology&lt;/keyword&gt;&lt;keyword&gt;Molecular Sequence Data&lt;/keyword&gt;&lt;keyword&gt;Phenotype&lt;/keyword&gt;&lt;keyword&gt;Sequence Alignment&lt;/keyword&gt;&lt;/keywords&gt;&lt;dates&gt;&lt;year&gt;2014&lt;/year&gt;&lt;/dates&gt;&lt;isbn&gt;1932-6203 (Electronic)&amp;#xD;1932-6203 (Linking)&lt;/isbn&gt;&lt;accession-num&gt;25391151&lt;/accession-num&gt;&lt;urls&gt;&lt;related-urls&gt;&lt;url&gt;https://www.ncbi.nlm.nih.gov/pubmed/25391151&lt;/url&gt;&lt;/related-urls&gt;&lt;/urls&gt;&lt;custom2&gt;PMC4229193&lt;/custom2&gt;&lt;electronic-resource-num&gt;10.1371/journal.pone.0112302&lt;/electronic-resource-num&gt;&lt;/record&gt;&lt;/Cite&gt;&lt;/EndNote&gt;</w:instrText>
      </w:r>
      <w:r w:rsidR="0077192B"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(13)</w:t>
      </w:r>
      <w:r w:rsidR="0077192B"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xml:space="preserve">) are referred to as the H3 antigenic motif </w:t>
      </w:r>
      <w:commentRangeStart w:id="10"/>
      <w:commentRangeStart w:id="11"/>
      <w:r w:rsidR="005D25CD" w:rsidRPr="00A60A0A">
        <w:rPr>
          <w:rFonts w:ascii="Times New Roman" w:hAnsi="Times New Roman" w:cs="Times New Roman"/>
          <w:sz w:val="24"/>
          <w:szCs w:val="24"/>
        </w:rPr>
        <w:fldChar w:fldCharType="begin">
          <w:fldData xml:space="preserve">PEVuZE5vdGU+PENpdGU+PEF1dGhvcj5BYmVudGU8L0F1dGhvcj48WWVhcj4yMDE2PC9ZZWFyPjxS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PEVuZE5vdGU+PENpdGU+PEF1dGhvcj5BYmVudGU8L0F1dGhvcj48WWVhcj4yMDE2PC9ZZWFyPjxS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(14)</w:t>
      </w:r>
      <w:r w:rsidR="005D25CD" w:rsidRPr="00A60A0A">
        <w:rPr>
          <w:rFonts w:ascii="Times New Roman" w:hAnsi="Times New Roman" w:cs="Times New Roman"/>
          <w:sz w:val="24"/>
          <w:szCs w:val="24"/>
        </w:rPr>
        <w:fldChar w:fldCharType="end"/>
      </w:r>
      <w:commentRangeEnd w:id="10"/>
      <w:r w:rsidR="00233DC7" w:rsidRPr="00A60A0A">
        <w:rPr>
          <w:rStyle w:val="CommentReference"/>
          <w:rFonts w:ascii="Times New Roman" w:hAnsi="Times New Roman" w:cs="Times New Roman"/>
          <w:sz w:val="24"/>
          <w:szCs w:val="24"/>
        </w:rPr>
        <w:commentReference w:id="10"/>
      </w:r>
      <w:commentRangeEnd w:id="11"/>
      <w:r w:rsidR="0040265E" w:rsidRPr="00A60A0A">
        <w:rPr>
          <w:rStyle w:val="CommentReference"/>
          <w:rFonts w:ascii="Times New Roman" w:hAnsi="Times New Roman" w:cs="Times New Roman"/>
          <w:sz w:val="24"/>
          <w:szCs w:val="24"/>
        </w:rPr>
        <w:commentReference w:id="11"/>
      </w:r>
      <w:r w:rsidR="005D25CD" w:rsidRPr="00A60A0A">
        <w:rPr>
          <w:rFonts w:ascii="Times New Roman" w:hAnsi="Times New Roman" w:cs="Times New Roman"/>
          <w:sz w:val="24"/>
          <w:szCs w:val="24"/>
        </w:rPr>
        <w:t>. The</w:t>
      </w:r>
      <w:r w:rsidR="007D1762" w:rsidRPr="00A60A0A">
        <w:rPr>
          <w:rFonts w:ascii="Times New Roman" w:hAnsi="Times New Roman" w:cs="Times New Roman"/>
          <w:sz w:val="24"/>
          <w:szCs w:val="24"/>
        </w:rPr>
        <w:t>se</w:t>
      </w:r>
      <w:r w:rsidR="005D25CD" w:rsidRPr="00A60A0A">
        <w:rPr>
          <w:rFonts w:ascii="Times New Roman" w:hAnsi="Times New Roman" w:cs="Times New Roman"/>
          <w:sz w:val="24"/>
          <w:szCs w:val="24"/>
        </w:rPr>
        <w:t xml:space="preserve"> six </w:t>
      </w:r>
      <w:r w:rsidR="001951BB" w:rsidRPr="00A60A0A">
        <w:rPr>
          <w:rFonts w:ascii="Times New Roman" w:hAnsi="Times New Roman" w:cs="Times New Roman"/>
          <w:sz w:val="24"/>
          <w:szCs w:val="24"/>
        </w:rPr>
        <w:t>residues</w:t>
      </w:r>
      <w:r w:rsidR="007D1762" w:rsidRPr="00A60A0A">
        <w:rPr>
          <w:rFonts w:ascii="Times New Roman" w:hAnsi="Times New Roman" w:cs="Times New Roman"/>
          <w:sz w:val="24"/>
          <w:szCs w:val="24"/>
        </w:rPr>
        <w:t xml:space="preserve"> are located </w:t>
      </w:r>
      <w:r w:rsidR="005D25CD" w:rsidRPr="00A60A0A">
        <w:rPr>
          <w:rFonts w:ascii="Times New Roman" w:hAnsi="Times New Roman" w:cs="Times New Roman"/>
          <w:sz w:val="24"/>
          <w:szCs w:val="24"/>
        </w:rPr>
        <w:t>on the globular head of the HA protein</w:t>
      </w:r>
      <w:r w:rsidR="00E454E5" w:rsidRPr="00A60A0A">
        <w:rPr>
          <w:rFonts w:ascii="Times New Roman" w:hAnsi="Times New Roman" w:cs="Times New Roman"/>
          <w:sz w:val="24"/>
          <w:szCs w:val="24"/>
        </w:rPr>
        <w:t xml:space="preserve"> and </w:t>
      </w:r>
      <w:r w:rsidR="005D25CD" w:rsidRPr="00A60A0A">
        <w:rPr>
          <w:rFonts w:ascii="Times New Roman" w:hAnsi="Times New Roman" w:cs="Times New Roman"/>
          <w:sz w:val="24"/>
          <w:szCs w:val="24"/>
        </w:rPr>
        <w:t>are adjacent to the receptor binding site</w:t>
      </w:r>
      <w:r w:rsidR="00E454E5" w:rsidRPr="00A60A0A">
        <w:rPr>
          <w:rFonts w:ascii="Times New Roman" w:hAnsi="Times New Roman" w:cs="Times New Roman"/>
          <w:sz w:val="24"/>
          <w:szCs w:val="24"/>
        </w:rPr>
        <w:t>.</w:t>
      </w:r>
      <w:r w:rsidR="006A62E1" w:rsidRPr="00A60A0A">
        <w:rPr>
          <w:rFonts w:ascii="Times New Roman" w:hAnsi="Times New Roman" w:cs="Times New Roman"/>
          <w:sz w:val="24"/>
          <w:szCs w:val="24"/>
        </w:rPr>
        <w:t xml:space="preserve"> There</w:t>
      </w:r>
      <w:r w:rsidR="001951BB" w:rsidRPr="00A60A0A">
        <w:rPr>
          <w:rFonts w:ascii="Times New Roman" w:hAnsi="Times New Roman" w:cs="Times New Roman"/>
          <w:sz w:val="24"/>
          <w:szCs w:val="24"/>
        </w:rPr>
        <w:t xml:space="preserve"> may be </w:t>
      </w:r>
      <w:r w:rsidR="006A62E1" w:rsidRPr="00A60A0A">
        <w:rPr>
          <w:rFonts w:ascii="Times New Roman" w:hAnsi="Times New Roman" w:cs="Times New Roman"/>
          <w:sz w:val="24"/>
          <w:szCs w:val="24"/>
        </w:rPr>
        <w:t>limited</w:t>
      </w:r>
      <w:r w:rsidR="001951BB" w:rsidRPr="00A60A0A">
        <w:rPr>
          <w:rFonts w:ascii="Times New Roman" w:hAnsi="Times New Roman" w:cs="Times New Roman"/>
          <w:sz w:val="24"/>
          <w:szCs w:val="24"/>
        </w:rPr>
        <w:t xml:space="preserve"> substitution flexibility </w:t>
      </w:r>
      <w:r w:rsidR="006A62E1" w:rsidRPr="00A60A0A">
        <w:rPr>
          <w:rFonts w:ascii="Times New Roman" w:hAnsi="Times New Roman" w:cs="Times New Roman"/>
          <w:sz w:val="24"/>
          <w:szCs w:val="24"/>
        </w:rPr>
        <w:t xml:space="preserve">at these positions </w:t>
      </w:r>
      <w:r w:rsidR="001951BB" w:rsidRPr="00A60A0A">
        <w:rPr>
          <w:rFonts w:ascii="Times New Roman" w:hAnsi="Times New Roman" w:cs="Times New Roman"/>
          <w:sz w:val="24"/>
          <w:szCs w:val="24"/>
        </w:rPr>
        <w:t xml:space="preserve">due to necessary conservation of receptor </w:t>
      </w:r>
      <w:r w:rsidR="001951BB" w:rsidRPr="00A60A0A">
        <w:rPr>
          <w:rFonts w:ascii="Times New Roman" w:hAnsi="Times New Roman" w:cs="Times New Roman"/>
          <w:sz w:val="24"/>
          <w:szCs w:val="24"/>
        </w:rPr>
        <w:lastRenderedPageBreak/>
        <w:t>bindin</w:t>
      </w:r>
      <w:r w:rsidR="00E454E5" w:rsidRPr="00A60A0A">
        <w:rPr>
          <w:rFonts w:ascii="Times New Roman" w:hAnsi="Times New Roman" w:cs="Times New Roman"/>
          <w:sz w:val="24"/>
          <w:szCs w:val="24"/>
        </w:rPr>
        <w:t xml:space="preserve">g functionality </w:t>
      </w:r>
      <w:r w:rsidR="00E454E5" w:rsidRPr="00A60A0A">
        <w:rPr>
          <w:rFonts w:ascii="Times New Roman" w:hAnsi="Times New Roman" w:cs="Times New Roman"/>
          <w:sz w:val="24"/>
          <w:szCs w:val="24"/>
        </w:rPr>
        <w:fldChar w:fldCharType="begin">
          <w:fldData xml:space="preserve">PEVuZE5vdGU+PENpdGU+PEF1dGhvcj5TYW50b3M8L0F1dGhvcj48WWVhcj4yMDE5PC9ZZWFyPjxS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=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PEVuZE5vdGU+PENpdGU+PEF1dGhvcj5TYW50b3M8L0F1dGhvcj48WWVhcj4yMDE5PC9ZZWFyPjxS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=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E454E5" w:rsidRPr="00A60A0A">
        <w:rPr>
          <w:rFonts w:ascii="Times New Roman" w:hAnsi="Times New Roman" w:cs="Times New Roman"/>
          <w:sz w:val="24"/>
          <w:szCs w:val="24"/>
        </w:rPr>
      </w:r>
      <w:r w:rsidR="00E454E5"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(12)</w:t>
      </w:r>
      <w:r w:rsidR="00E454E5" w:rsidRPr="00A60A0A">
        <w:rPr>
          <w:rFonts w:ascii="Times New Roman" w:hAnsi="Times New Roman" w:cs="Times New Roman"/>
          <w:sz w:val="24"/>
          <w:szCs w:val="24"/>
        </w:rPr>
        <w:fldChar w:fldCharType="end"/>
      </w:r>
      <w:r w:rsidR="001951BB" w:rsidRPr="00A60A0A">
        <w:rPr>
          <w:rFonts w:ascii="Times New Roman" w:hAnsi="Times New Roman" w:cs="Times New Roman"/>
          <w:sz w:val="24"/>
          <w:szCs w:val="24"/>
        </w:rPr>
        <w:t>.</w:t>
      </w:r>
      <w:r w:rsidR="005D25CD" w:rsidRPr="00A60A0A">
        <w:rPr>
          <w:rFonts w:ascii="Times New Roman" w:hAnsi="Times New Roman" w:cs="Times New Roman"/>
          <w:sz w:val="24"/>
          <w:szCs w:val="24"/>
        </w:rPr>
        <w:t xml:space="preserve"> </w:t>
      </w:r>
      <w:commentRangeStart w:id="12"/>
      <w:r w:rsidR="00E6533B" w:rsidRPr="00A60A0A">
        <w:rPr>
          <w:rFonts w:ascii="Times New Roman" w:hAnsi="Times New Roman" w:cs="Times New Roman"/>
          <w:sz w:val="24"/>
          <w:szCs w:val="24"/>
        </w:rPr>
        <w:t xml:space="preserve">These </w:t>
      </w:r>
      <w:commentRangeEnd w:id="12"/>
      <w:r w:rsidR="00C61FEC" w:rsidRPr="00A60A0A">
        <w:rPr>
          <w:rStyle w:val="CommentReference"/>
          <w:rFonts w:ascii="Times New Roman" w:hAnsi="Times New Roman" w:cs="Times New Roman"/>
          <w:sz w:val="24"/>
          <w:szCs w:val="24"/>
        </w:rPr>
        <w:commentReference w:id="12"/>
      </w:r>
      <w:r w:rsidR="00E6533B" w:rsidRPr="00A60A0A">
        <w:rPr>
          <w:rFonts w:ascii="Times New Roman" w:hAnsi="Times New Roman" w:cs="Times New Roman"/>
          <w:sz w:val="24"/>
          <w:szCs w:val="24"/>
        </w:rPr>
        <w:t xml:space="preserve">data suggest that </w:t>
      </w:r>
      <w:r w:rsidR="00D45B67" w:rsidRPr="00A60A0A">
        <w:rPr>
          <w:rFonts w:ascii="Times New Roman" w:hAnsi="Times New Roman" w:cs="Times New Roman"/>
          <w:sz w:val="24"/>
          <w:szCs w:val="24"/>
        </w:rPr>
        <w:t xml:space="preserve">minimal genetic change may result </w:t>
      </w:r>
      <w:r w:rsidR="00C61922" w:rsidRPr="00A60A0A">
        <w:rPr>
          <w:rFonts w:ascii="Times New Roman" w:hAnsi="Times New Roman" w:cs="Times New Roman"/>
          <w:sz w:val="24"/>
          <w:szCs w:val="24"/>
        </w:rPr>
        <w:t xml:space="preserve">in </w:t>
      </w:r>
      <w:r w:rsidR="00D45B67" w:rsidRPr="00A60A0A">
        <w:rPr>
          <w:rFonts w:ascii="Times New Roman" w:hAnsi="Times New Roman" w:cs="Times New Roman"/>
          <w:sz w:val="24"/>
          <w:szCs w:val="24"/>
        </w:rPr>
        <w:t>significant antigenic change</w:t>
      </w:r>
      <w:r w:rsidR="0051104B" w:rsidRPr="00A60A0A">
        <w:rPr>
          <w:rFonts w:ascii="Times New Roman" w:hAnsi="Times New Roman" w:cs="Times New Roman"/>
          <w:sz w:val="24"/>
          <w:szCs w:val="24"/>
        </w:rPr>
        <w:t>.</w:t>
      </w:r>
      <w:r w:rsidR="00D45B67" w:rsidRPr="00A60A0A">
        <w:rPr>
          <w:rFonts w:ascii="Times New Roman" w:hAnsi="Times New Roman" w:cs="Times New Roman"/>
          <w:sz w:val="24"/>
          <w:szCs w:val="24"/>
        </w:rPr>
        <w:t xml:space="preserve"> </w:t>
      </w:r>
    </w:p>
    <w:p w14:paraId="22DE352C" w14:textId="101CD179" w:rsidR="005D25CD" w:rsidRPr="00A60A0A" w:rsidRDefault="00FE08C4"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Substitutions at these positions</w:t>
      </w:r>
      <w:r w:rsidR="0051104B" w:rsidRPr="00A60A0A">
        <w:rPr>
          <w:rFonts w:ascii="Times New Roman" w:hAnsi="Times New Roman" w:cs="Times New Roman"/>
          <w:sz w:val="24"/>
          <w:szCs w:val="24"/>
        </w:rPr>
        <w:t xml:space="preserve"> could</w:t>
      </w:r>
      <w:r w:rsidR="00D45B67" w:rsidRPr="00A60A0A">
        <w:rPr>
          <w:rFonts w:ascii="Times New Roman" w:hAnsi="Times New Roman" w:cs="Times New Roman"/>
          <w:sz w:val="24"/>
          <w:szCs w:val="24"/>
        </w:rPr>
        <w:t xml:space="preserve"> reduce the efficacy of</w:t>
      </w:r>
      <w:r w:rsidR="005D25CD" w:rsidRPr="00A60A0A">
        <w:rPr>
          <w:rFonts w:ascii="Times New Roman" w:hAnsi="Times New Roman" w:cs="Times New Roman"/>
          <w:sz w:val="24"/>
          <w:szCs w:val="24"/>
        </w:rPr>
        <w:t xml:space="preserve"> </w:t>
      </w:r>
      <w:r w:rsidR="007F2974" w:rsidRPr="00A60A0A">
        <w:rPr>
          <w:rFonts w:ascii="Times New Roman" w:hAnsi="Times New Roman" w:cs="Times New Roman"/>
          <w:sz w:val="24"/>
          <w:szCs w:val="24"/>
        </w:rPr>
        <w:t xml:space="preserve">current </w:t>
      </w:r>
      <w:r w:rsidR="00994F12" w:rsidRPr="00A60A0A">
        <w:rPr>
          <w:rFonts w:ascii="Times New Roman" w:hAnsi="Times New Roman" w:cs="Times New Roman"/>
          <w:sz w:val="24"/>
          <w:szCs w:val="24"/>
        </w:rPr>
        <w:t>IAV</w:t>
      </w:r>
      <w:r w:rsidR="00FB5B45" w:rsidRPr="00A60A0A">
        <w:rPr>
          <w:rFonts w:ascii="Times New Roman" w:hAnsi="Times New Roman" w:cs="Times New Roman"/>
          <w:sz w:val="24"/>
          <w:szCs w:val="24"/>
        </w:rPr>
        <w:t>-S</w:t>
      </w:r>
      <w:r w:rsidR="00994F12" w:rsidRPr="00A60A0A">
        <w:rPr>
          <w:rFonts w:ascii="Times New Roman" w:hAnsi="Times New Roman" w:cs="Times New Roman"/>
          <w:sz w:val="24"/>
          <w:szCs w:val="24"/>
        </w:rPr>
        <w:t xml:space="preserve"> vaccines</w:t>
      </w:r>
      <w:r w:rsidR="005D25CD" w:rsidRPr="00A60A0A">
        <w:rPr>
          <w:rFonts w:ascii="Times New Roman" w:hAnsi="Times New Roman" w:cs="Times New Roman"/>
          <w:sz w:val="24"/>
          <w:szCs w:val="24"/>
        </w:rPr>
        <w:t xml:space="preserve"> </w:t>
      </w:r>
      <w:r w:rsidR="00D45B67" w:rsidRPr="00A60A0A">
        <w:rPr>
          <w:rFonts w:ascii="Times New Roman" w:hAnsi="Times New Roman" w:cs="Times New Roman"/>
          <w:sz w:val="24"/>
          <w:szCs w:val="24"/>
        </w:rPr>
        <w:t>in minimizing</w:t>
      </w:r>
      <w:r w:rsidR="00D362FD" w:rsidRPr="00A60A0A">
        <w:rPr>
          <w:rFonts w:ascii="Times New Roman" w:hAnsi="Times New Roman" w:cs="Times New Roman"/>
          <w:sz w:val="24"/>
          <w:szCs w:val="24"/>
        </w:rPr>
        <w:t xml:space="preserve"> clinical disease and transmission </w:t>
      </w:r>
      <w:r w:rsidR="005D25CD" w:rsidRPr="00A60A0A">
        <w:rPr>
          <w:rFonts w:ascii="Times New Roman" w:hAnsi="Times New Roman" w:cs="Times New Roman"/>
          <w:sz w:val="24"/>
          <w:szCs w:val="24"/>
        </w:rPr>
        <w:fldChar w:fldCharType="begin"/>
      </w:r>
      <w:r w:rsidR="00554A26" w:rsidRPr="00A60A0A">
        <w:rPr>
          <w:rFonts w:ascii="Times New Roman" w:hAnsi="Times New Roman" w:cs="Times New Roman"/>
          <w:sz w:val="24"/>
          <w:szCs w:val="24"/>
        </w:rPr>
        <w:instrText xml:space="preserve"> ADDIN EN.CITE &lt;EndNote&gt;&lt;Cite&gt;&lt;Author&gt;Vincent&lt;/Author&gt;&lt;Year&gt;2017&lt;/Year&gt;&lt;RecNum&gt;32&lt;/RecNum&gt;&lt;DisplayText&gt;(15)&lt;/DisplayText&gt;&lt;record&gt;&lt;rec-number&gt;32&lt;/rec-number&gt;&lt;foreign-keys&gt;&lt;key app="EN" db-id="we99rvfryvdsf2e5tsux902l0ftzx05xpvwe" timestamp="1616179251"&gt;32&lt;/key&gt;&lt;/foreign-keys&gt;&lt;ref-type name="Journal Article"&gt;17&lt;/ref-type&gt;&lt;contributors&gt;&lt;authors&gt;&lt;author&gt;Vincent, A. L.&lt;/author&gt;&lt;author&gt;Perez, D. R.&lt;/author&gt;&lt;author&gt;Rajao, D.&lt;/author&gt;&lt;author&gt;Anderson, T. K.&lt;/author&gt;&lt;author&gt;Abente, E. J.&lt;/author&gt;&lt;author&gt;Walia, R. R.&lt;/author&gt;&lt;author&gt;Lewis, N. S.&lt;/author&gt;&lt;/authors&gt;&lt;/contributors&gt;&lt;auth-address&gt;National Animal Disease Center, USDA-ARS, Ames, IA, USA. Electronic address: Amy.vincent@ars.usda.gov.&amp;#xD;Department of Population Health, University of Georgia, Athens, GA, USA.&amp;#xD;National Animal Disease Center, USDA-ARS, Ames, IA, USA.&amp;#xD;Department of Zoology, University of Cambridge, Cambridge, UK.&lt;/auth-address&gt;&lt;titles&gt;&lt;title&gt;Influenza A virus vaccines for swine&lt;/title&gt;&lt;secondary-title&gt;Vet Microbiol&lt;/secondary-title&gt;&lt;/titles&gt;&lt;periodical&gt;&lt;full-title&gt;Vet Microbiol&lt;/full-title&gt;&lt;/periodical&gt;&lt;pages&gt;35-44&lt;/pages&gt;&lt;volume&gt;206&lt;/volume&gt;&lt;keywords&gt;&lt;keyword&gt;Animals&lt;/keyword&gt;&lt;keyword&gt;Influenza A virus/*immunology&lt;/keyword&gt;&lt;keyword&gt;Influenza Vaccines/*immunology&lt;/keyword&gt;&lt;keyword&gt;Orthomyxoviridae Infections/prevention &amp;amp; control/*veterinary/virology&lt;/keyword&gt;&lt;keyword&gt;Swine&lt;/keyword&gt;&lt;keyword&gt;Swine Diseases/*prevention &amp;amp; control/virology&lt;/keyword&gt;&lt;keyword&gt;Vaccination/*veterinary&lt;/keyword&gt;&lt;keyword&gt;H1n1&lt;/keyword&gt;&lt;keyword&gt;H1n2&lt;/keyword&gt;&lt;keyword&gt;H3n2&lt;/keyword&gt;&lt;keyword&gt;Influenza A virus&lt;/keyword&gt;&lt;keyword&gt;Vaccines&lt;/keyword&gt;&lt;/keywords&gt;&lt;dates&gt;&lt;year&gt;2017&lt;/year&gt;&lt;pub-dates&gt;&lt;date&gt;Jul&lt;/date&gt;&lt;/pub-dates&gt;&lt;/dates&gt;&lt;isbn&gt;1873-2542 (Electronic)&amp;#xD;0378-1135 (Linking)&lt;/isbn&gt;&lt;accession-num&gt;27923501&lt;/accession-num&gt;&lt;urls&gt;&lt;related-urls&gt;&lt;url&gt;https://www.ncbi.nlm.nih.gov/pubmed/27923501&lt;/url&gt;&lt;/related-urls&gt;&lt;/urls&gt;&lt;electronic-resource-num&gt;10.1016/j.vetmic.2016.11.026&lt;/electronic-resource-num&gt;&lt;/record&gt;&lt;/Cite&gt;&lt;/EndNote&gt;</w:instrText>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(15)</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xml:space="preserve">. Vaccination with whole inactivated virus (WIV) </w:t>
      </w:r>
      <w:r w:rsidR="007F2974" w:rsidRPr="00A60A0A">
        <w:rPr>
          <w:rFonts w:ascii="Times New Roman" w:hAnsi="Times New Roman" w:cs="Times New Roman"/>
          <w:sz w:val="24"/>
          <w:szCs w:val="24"/>
        </w:rPr>
        <w:t xml:space="preserve">with oil in water adjuvant is common in swine in the </w:t>
      </w:r>
      <w:r w:rsidRPr="00A60A0A">
        <w:rPr>
          <w:rFonts w:ascii="Times New Roman" w:hAnsi="Times New Roman" w:cs="Times New Roman"/>
          <w:sz w:val="24"/>
          <w:szCs w:val="24"/>
        </w:rPr>
        <w:t xml:space="preserve">United States (U.S.). However, vaccines have only been proven </w:t>
      </w:r>
      <w:r w:rsidR="005D25CD" w:rsidRPr="00A60A0A">
        <w:rPr>
          <w:rFonts w:ascii="Times New Roman" w:hAnsi="Times New Roman" w:cs="Times New Roman"/>
          <w:sz w:val="24"/>
          <w:szCs w:val="24"/>
        </w:rPr>
        <w:t xml:space="preserve">to induce robust antibody responses when the vaccine and challenge strains were closely related </w:t>
      </w:r>
      <w:r w:rsidR="005D25CD" w:rsidRPr="00A60A0A">
        <w:rPr>
          <w:rFonts w:ascii="Times New Roman" w:hAnsi="Times New Roman" w:cs="Times New Roman"/>
          <w:sz w:val="24"/>
          <w:szCs w:val="24"/>
        </w:rPr>
        <w:fldChar w:fldCharType="begin">
          <w:fldData xml:space="preserve">PEVuZE5vdGU+PENpdGU+PEF1dGhvcj5Mb3Zpbmc8L0F1dGhvcj48WWVhcj4yMDEzPC9ZZWFyPjxS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==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PEVuZE5vdGU+PENpdGU+PEF1dGhvcj5Mb3Zpbmc8L0F1dGhvcj48WWVhcj4yMDEzPC9ZZWFyPjxS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==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r>
      <w:r w:rsidR="005D25CD"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(16, 17)</w:t>
      </w:r>
      <w:r w:rsidR="005D25CD" w:rsidRPr="00A60A0A">
        <w:rPr>
          <w:rFonts w:ascii="Times New Roman" w:hAnsi="Times New Roman" w:cs="Times New Roman"/>
          <w:sz w:val="24"/>
          <w:szCs w:val="24"/>
        </w:rPr>
        <w:fldChar w:fldCharType="end"/>
      </w:r>
      <w:r w:rsidR="005D25CD" w:rsidRPr="00A60A0A">
        <w:rPr>
          <w:rFonts w:ascii="Times New Roman" w:hAnsi="Times New Roman" w:cs="Times New Roman"/>
          <w:sz w:val="24"/>
          <w:szCs w:val="24"/>
        </w:rPr>
        <w:t>. Thus</w:t>
      </w:r>
      <w:r w:rsidR="00994F12" w:rsidRPr="00A60A0A">
        <w:rPr>
          <w:rFonts w:ascii="Times New Roman" w:hAnsi="Times New Roman" w:cs="Times New Roman"/>
          <w:sz w:val="24"/>
          <w:szCs w:val="24"/>
        </w:rPr>
        <w:t>,</w:t>
      </w:r>
      <w:r w:rsidR="005D25CD" w:rsidRPr="00A60A0A">
        <w:rPr>
          <w:rFonts w:ascii="Times New Roman" w:hAnsi="Times New Roman" w:cs="Times New Roman"/>
          <w:sz w:val="24"/>
          <w:szCs w:val="24"/>
        </w:rPr>
        <w:t xml:space="preserve"> an important factor in vaccin</w:t>
      </w:r>
      <w:r w:rsidR="00994F12" w:rsidRPr="00A60A0A">
        <w:rPr>
          <w:rFonts w:ascii="Times New Roman" w:hAnsi="Times New Roman" w:cs="Times New Roman"/>
          <w:sz w:val="24"/>
          <w:szCs w:val="24"/>
        </w:rPr>
        <w:t>e</w:t>
      </w:r>
      <w:r w:rsidR="005D25CD" w:rsidRPr="00A60A0A">
        <w:rPr>
          <w:rFonts w:ascii="Times New Roman" w:hAnsi="Times New Roman" w:cs="Times New Roman"/>
          <w:sz w:val="24"/>
          <w:szCs w:val="24"/>
        </w:rPr>
        <w:t xml:space="preserve"> </w:t>
      </w:r>
      <w:r w:rsidR="00FB5B45" w:rsidRPr="00A60A0A">
        <w:rPr>
          <w:rFonts w:ascii="Times New Roman" w:hAnsi="Times New Roman" w:cs="Times New Roman"/>
          <w:sz w:val="24"/>
          <w:szCs w:val="24"/>
        </w:rPr>
        <w:t>strain selection</w:t>
      </w:r>
      <w:r w:rsidR="005D25CD" w:rsidRPr="00A60A0A">
        <w:rPr>
          <w:rFonts w:ascii="Times New Roman" w:hAnsi="Times New Roman" w:cs="Times New Roman"/>
          <w:sz w:val="24"/>
          <w:szCs w:val="24"/>
        </w:rPr>
        <w:t xml:space="preserve"> is surveillance of the circulating strains to inform understanding of contemporary genetic and antigenic IAV</w:t>
      </w:r>
      <w:r w:rsidR="00FB5B45" w:rsidRPr="00A60A0A">
        <w:rPr>
          <w:rFonts w:ascii="Times New Roman" w:hAnsi="Times New Roman" w:cs="Times New Roman"/>
          <w:sz w:val="24"/>
          <w:szCs w:val="24"/>
        </w:rPr>
        <w:t>-S</w:t>
      </w:r>
      <w:r w:rsidR="005D25CD" w:rsidRPr="00A60A0A">
        <w:rPr>
          <w:rFonts w:ascii="Times New Roman" w:hAnsi="Times New Roman" w:cs="Times New Roman"/>
          <w:sz w:val="24"/>
          <w:szCs w:val="24"/>
        </w:rPr>
        <w:t xml:space="preserve"> diversity at a national and regional level</w:t>
      </w:r>
      <w:r w:rsidR="00FB5B45" w:rsidRPr="00A60A0A">
        <w:rPr>
          <w:rFonts w:ascii="Times New Roman" w:hAnsi="Times New Roman" w:cs="Times New Roman"/>
          <w:sz w:val="24"/>
          <w:szCs w:val="24"/>
        </w:rPr>
        <w:t xml:space="preserve">. </w:t>
      </w:r>
    </w:p>
    <w:p w14:paraId="358DFBA3" w14:textId="185ABA6E" w:rsidR="00FE08C4" w:rsidRPr="00A60A0A" w:rsidRDefault="005D25CD"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In 1998, investigation</w:t>
      </w:r>
      <w:r w:rsidR="00FE08C4" w:rsidRPr="00A60A0A">
        <w:rPr>
          <w:rFonts w:ascii="Times New Roman" w:hAnsi="Times New Roman" w:cs="Times New Roman"/>
          <w:sz w:val="24"/>
          <w:szCs w:val="24"/>
        </w:rPr>
        <w:t>s</w:t>
      </w:r>
      <w:r w:rsidRPr="00A60A0A">
        <w:rPr>
          <w:rFonts w:ascii="Times New Roman" w:hAnsi="Times New Roman" w:cs="Times New Roman"/>
          <w:sz w:val="24"/>
          <w:szCs w:val="24"/>
        </w:rPr>
        <w:t xml:space="preserve"> into severe respiratory disease in swine in the </w:t>
      </w:r>
      <w:r w:rsidR="00FE08C4" w:rsidRPr="00A60A0A">
        <w:rPr>
          <w:rFonts w:ascii="Times New Roman" w:hAnsi="Times New Roman" w:cs="Times New Roman"/>
          <w:sz w:val="24"/>
          <w:szCs w:val="24"/>
        </w:rPr>
        <w:t>U.S.</w:t>
      </w:r>
      <w:r w:rsidR="00994F12" w:rsidRPr="00A60A0A">
        <w:rPr>
          <w:rFonts w:ascii="Times New Roman" w:hAnsi="Times New Roman" w:cs="Times New Roman"/>
          <w:sz w:val="24"/>
          <w:szCs w:val="24"/>
        </w:rPr>
        <w:t xml:space="preserve"> </w:t>
      </w:r>
      <w:r w:rsidRPr="00A60A0A">
        <w:rPr>
          <w:rFonts w:ascii="Times New Roman" w:hAnsi="Times New Roman" w:cs="Times New Roman"/>
          <w:sz w:val="24"/>
          <w:szCs w:val="24"/>
        </w:rPr>
        <w:t>lead to the first recognition of the H3N2 subtype of IAV in</w:t>
      </w:r>
      <w:r w:rsidR="00025CA5" w:rsidRPr="00A60A0A">
        <w:rPr>
          <w:rFonts w:ascii="Times New Roman" w:hAnsi="Times New Roman" w:cs="Times New Roman"/>
          <w:sz w:val="24"/>
          <w:szCs w:val="24"/>
        </w:rPr>
        <w:t xml:space="preserve"> North American</w:t>
      </w:r>
      <w:r w:rsidRPr="00A60A0A">
        <w:rPr>
          <w:rFonts w:ascii="Times New Roman" w:hAnsi="Times New Roman" w:cs="Times New Roman"/>
          <w:sz w:val="24"/>
          <w:szCs w:val="24"/>
        </w:rPr>
        <w:t xml:space="preserve"> swine. The </w:t>
      </w:r>
      <w:r w:rsidR="00025CA5" w:rsidRPr="00A60A0A">
        <w:rPr>
          <w:rFonts w:ascii="Times New Roman" w:hAnsi="Times New Roman" w:cs="Times New Roman"/>
          <w:sz w:val="24"/>
          <w:szCs w:val="24"/>
        </w:rPr>
        <w:t>H3N2 that persisted</w:t>
      </w:r>
      <w:r w:rsidRPr="00A60A0A">
        <w:rPr>
          <w:rFonts w:ascii="Times New Roman" w:hAnsi="Times New Roman" w:cs="Times New Roman"/>
          <w:sz w:val="24"/>
          <w:szCs w:val="24"/>
        </w:rPr>
        <w:t xml:space="preserve"> </w:t>
      </w:r>
      <w:r w:rsidR="00025CA5" w:rsidRPr="00A60A0A">
        <w:rPr>
          <w:rFonts w:ascii="Times New Roman" w:hAnsi="Times New Roman" w:cs="Times New Roman"/>
          <w:sz w:val="24"/>
          <w:szCs w:val="24"/>
        </w:rPr>
        <w:t>w</w:t>
      </w:r>
      <w:r w:rsidRPr="00A60A0A">
        <w:rPr>
          <w:rFonts w:ascii="Times New Roman" w:hAnsi="Times New Roman" w:cs="Times New Roman"/>
          <w:sz w:val="24"/>
          <w:szCs w:val="24"/>
        </w:rPr>
        <w:t>as a triple reassortant virus with HA, NA</w:t>
      </w:r>
      <w:r w:rsidR="00FE08C4" w:rsidRPr="00A60A0A">
        <w:rPr>
          <w:rFonts w:ascii="Times New Roman" w:hAnsi="Times New Roman" w:cs="Times New Roman"/>
          <w:sz w:val="24"/>
          <w:szCs w:val="24"/>
        </w:rPr>
        <w:t>,</w:t>
      </w:r>
      <w:r w:rsidRPr="00A60A0A">
        <w:rPr>
          <w:rFonts w:ascii="Times New Roman" w:hAnsi="Times New Roman" w:cs="Times New Roman"/>
          <w:sz w:val="24"/>
          <w:szCs w:val="24"/>
        </w:rPr>
        <w:t xml:space="preserve"> and PB1 gene segments derived from human seasonal H3N2</w:t>
      </w:r>
      <w:r w:rsidR="00FE08C4" w:rsidRPr="00A60A0A">
        <w:rPr>
          <w:rFonts w:ascii="Times New Roman" w:hAnsi="Times New Roman" w:cs="Times New Roman"/>
          <w:sz w:val="24"/>
          <w:szCs w:val="24"/>
        </w:rPr>
        <w:t>;</w:t>
      </w:r>
      <w:r w:rsidRPr="00A60A0A">
        <w:rPr>
          <w:rFonts w:ascii="Times New Roman" w:hAnsi="Times New Roman" w:cs="Times New Roman"/>
          <w:sz w:val="24"/>
          <w:szCs w:val="24"/>
        </w:rPr>
        <w:t xml:space="preserve"> PB2 and PA gene segments from avian IAV</w:t>
      </w:r>
      <w:r w:rsidR="00FE08C4" w:rsidRPr="00A60A0A">
        <w:rPr>
          <w:rFonts w:ascii="Times New Roman" w:hAnsi="Times New Roman" w:cs="Times New Roman"/>
          <w:sz w:val="24"/>
          <w:szCs w:val="24"/>
        </w:rPr>
        <w:t>;</w:t>
      </w:r>
      <w:r w:rsidRPr="00A60A0A">
        <w:rPr>
          <w:rFonts w:ascii="Times New Roman" w:hAnsi="Times New Roman" w:cs="Times New Roman"/>
          <w:sz w:val="24"/>
          <w:szCs w:val="24"/>
        </w:rPr>
        <w:t xml:space="preserve"> and NP, M, and NS gene segments from classical swine H1N1</w:t>
      </w:r>
      <w:r w:rsidRPr="00A60A0A">
        <w:rPr>
          <w:rFonts w:ascii="Times New Roman" w:hAnsi="Times New Roman" w:cs="Times New Roman"/>
          <w:sz w:val="24"/>
          <w:szCs w:val="24"/>
        </w:rPr>
        <w:fldChar w:fldCharType="begin">
          <w:fldData xml:space="preserve">PEVuZE5vdGU+PENpdGU+PEF1dGhvcj5XZWJieTwvQXV0aG9yPjxZZWFyPjIwMDA8L1llYXI+PFJl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PEVuZE5vdGU+PENpdGU+PEF1dGhvcj5XZWJieTwvQXV0aG9yPjxZZWFyPjIwMDA8L1llYXI+PFJl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(18-20)</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r w:rsidR="00CF0C0D" w:rsidRPr="00A60A0A">
        <w:rPr>
          <w:rFonts w:ascii="Times New Roman" w:hAnsi="Times New Roman" w:cs="Times New Roman"/>
          <w:sz w:val="24"/>
          <w:szCs w:val="24"/>
        </w:rPr>
        <w:t xml:space="preserve">The </w:t>
      </w:r>
      <w:r w:rsidR="00025CA5" w:rsidRPr="00A60A0A">
        <w:rPr>
          <w:rFonts w:ascii="Times New Roman" w:hAnsi="Times New Roman" w:cs="Times New Roman"/>
          <w:sz w:val="24"/>
          <w:szCs w:val="24"/>
        </w:rPr>
        <w:t xml:space="preserve">HA gene from this </w:t>
      </w:r>
      <w:r w:rsidRPr="00A60A0A">
        <w:rPr>
          <w:rFonts w:ascii="Times New Roman" w:hAnsi="Times New Roman" w:cs="Times New Roman"/>
          <w:sz w:val="24"/>
          <w:szCs w:val="24"/>
        </w:rPr>
        <w:t>introduction evolved into genetically distinct clades, establishing H3 cluster IV in the U</w:t>
      </w:r>
      <w:r w:rsidR="0089022E" w:rsidRPr="00A60A0A">
        <w:rPr>
          <w:rFonts w:ascii="Times New Roman" w:hAnsi="Times New Roman" w:cs="Times New Roman"/>
          <w:sz w:val="24"/>
          <w:szCs w:val="24"/>
        </w:rPr>
        <w:t>.</w:t>
      </w:r>
      <w:r w:rsidRPr="00A60A0A">
        <w:rPr>
          <w:rFonts w:ascii="Times New Roman" w:hAnsi="Times New Roman" w:cs="Times New Roman"/>
          <w:sz w:val="24"/>
          <w:szCs w:val="24"/>
        </w:rPr>
        <w:t>S</w:t>
      </w:r>
      <w:r w:rsidR="0089022E" w:rsidRPr="00A60A0A">
        <w:rPr>
          <w:rFonts w:ascii="Times New Roman" w:hAnsi="Times New Roman" w:cs="Times New Roman"/>
          <w:sz w:val="24"/>
          <w:szCs w:val="24"/>
        </w:rPr>
        <w:t>.</w:t>
      </w:r>
      <w:r w:rsidRPr="00A60A0A">
        <w:rPr>
          <w:rFonts w:ascii="Times New Roman" w:hAnsi="Times New Roman" w:cs="Times New Roman"/>
          <w:sz w:val="24"/>
          <w:szCs w:val="24"/>
        </w:rPr>
        <w:t xml:space="preserve"> </w:t>
      </w:r>
      <w:r w:rsidRPr="00A60A0A">
        <w:rPr>
          <w:rFonts w:ascii="Times New Roman" w:hAnsi="Times New Roman" w:cs="Times New Roman"/>
          <w:sz w:val="24"/>
          <w:szCs w:val="24"/>
        </w:rPr>
        <w:fldChar w:fldCharType="begin"/>
      </w:r>
      <w:r w:rsidR="00554A26" w:rsidRPr="00A60A0A">
        <w:rPr>
          <w:rFonts w:ascii="Times New Roman" w:hAnsi="Times New Roman" w:cs="Times New Roman"/>
          <w:sz w:val="24"/>
          <w:szCs w:val="24"/>
        </w:rPr>
        <w:instrText xml:space="preserve"> ADDIN EN.CITE &lt;EndNote&gt;&lt;Cite&gt;&lt;Author&gt;Anderson&lt;/Author&gt;&lt;Year&gt;2020&lt;/Year&gt;&lt;RecNum&gt;8&lt;/RecNum&gt;&lt;DisplayText&gt;(20)&lt;/DisplayText&gt;&lt;record&gt;&lt;rec-number&gt;8&lt;/rec-number&gt;&lt;foreign-keys&gt;&lt;key app="EN" db-id="we99rvfryvdsf2e5tsux902l0ftzx05xpvwe" timestamp="1607966300"&gt;8&lt;/key&gt;&lt;/foreign-keys&gt;&lt;ref-type name="Journal Article"&gt;17&lt;/ref-type&gt;&lt;contributors&gt;&lt;authors&gt;&lt;author&gt;Anderson, T. K.&lt;/author&gt;&lt;author&gt;Chang, J.&lt;/author&gt;&lt;author&gt;Arendsee, Z. W.&lt;/author&gt;&lt;author&gt;Venkatesh, D.&lt;/author&gt;&lt;author&gt;Souza, C. K.&lt;/author&gt;&lt;author&gt;Kimble, J. B.&lt;/author&gt;&lt;author&gt;Lewis, N. S.&lt;/author&gt;&lt;author&gt;Davis, C. T.&lt;/author&gt;&lt;author&gt;Vincent, A. L.&lt;/author&gt;&lt;/authors&gt;&lt;/contributors&gt;&lt;auth-address&gt;Virus and Prion Research Unit, National Animal Disease Center, USDA-ARS, Ames, Iowa 50010, USA.&amp;#xD;Department of Pathology and Population Sciences, Royal Veterinary College, University of London, Hertfordshire AL9 7TA, United Kingdom.&amp;#xD;Influenza Division, National Center for Immunization and Respiratory Diseases, Centers for Disease Control and Prevention, Atlanta, Georgia 30333, USA.&lt;/auth-address&gt;&lt;titles&gt;&lt;title&gt;Swine Influenza A Viruses and the Tangled Relationship with Humans&lt;/title&gt;&lt;secondary-title&gt;Cold Spring Harb Perspect Med&lt;/secondary-title&gt;&lt;/titles&gt;&lt;periodical&gt;&lt;full-title&gt;Cold Spring Harb Perspect Med&lt;/full-title&gt;&lt;/periodical&gt;&lt;dates&gt;&lt;year&gt;2020&lt;/year&gt;&lt;pub-dates&gt;&lt;date&gt;Jan 27&lt;/date&gt;&lt;/pub-dates&gt;&lt;/dates&gt;&lt;isbn&gt;2157-1422 (Electronic)&amp;#xD;2157-1422 (Linking)&lt;/isbn&gt;&lt;accession-num&gt;31988203&lt;/accession-num&gt;&lt;urls&gt;&lt;related-urls&gt;&lt;url&gt;https://www.ncbi.nlm.nih.gov/pubmed/31988203&lt;/url&gt;&lt;/related-urls&gt;&lt;/urls&gt;&lt;electronic-resource-num&gt;10.1101/cshperspect.a038737&lt;/electronic-resource-num&gt;&lt;/record&gt;&lt;/Cite&gt;&lt;/EndNote&gt;</w:instrText>
      </w:r>
      <w:r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(20)</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This </w:t>
      </w:r>
      <w:r w:rsidR="00025CA5" w:rsidRPr="00A60A0A">
        <w:rPr>
          <w:rFonts w:ascii="Times New Roman" w:hAnsi="Times New Roman" w:cs="Times New Roman"/>
          <w:sz w:val="24"/>
          <w:szCs w:val="24"/>
        </w:rPr>
        <w:t xml:space="preserve">lineage </w:t>
      </w:r>
      <w:r w:rsidRPr="00A60A0A">
        <w:rPr>
          <w:rFonts w:ascii="Times New Roman" w:hAnsi="Times New Roman" w:cs="Times New Roman"/>
          <w:sz w:val="24"/>
          <w:szCs w:val="24"/>
        </w:rPr>
        <w:t>continued to circulate in the U</w:t>
      </w:r>
      <w:r w:rsidR="0089022E" w:rsidRPr="00A60A0A">
        <w:rPr>
          <w:rFonts w:ascii="Times New Roman" w:hAnsi="Times New Roman" w:cs="Times New Roman"/>
          <w:sz w:val="24"/>
          <w:szCs w:val="24"/>
        </w:rPr>
        <w:t>.</w:t>
      </w:r>
      <w:r w:rsidRPr="00A60A0A">
        <w:rPr>
          <w:rFonts w:ascii="Times New Roman" w:hAnsi="Times New Roman" w:cs="Times New Roman"/>
          <w:sz w:val="24"/>
          <w:szCs w:val="24"/>
        </w:rPr>
        <w:t>S</w:t>
      </w:r>
      <w:r w:rsidR="0089022E" w:rsidRPr="00A60A0A">
        <w:rPr>
          <w:rFonts w:ascii="Times New Roman" w:hAnsi="Times New Roman" w:cs="Times New Roman"/>
          <w:sz w:val="24"/>
          <w:szCs w:val="24"/>
        </w:rPr>
        <w:t>.</w:t>
      </w:r>
      <w:r w:rsidRPr="00A60A0A">
        <w:rPr>
          <w:rFonts w:ascii="Times New Roman" w:hAnsi="Times New Roman" w:cs="Times New Roman"/>
          <w:sz w:val="24"/>
          <w:szCs w:val="24"/>
        </w:rPr>
        <w:t xml:space="preserve"> since 2005 and </w:t>
      </w:r>
      <w:r w:rsidR="0089022E" w:rsidRPr="00A60A0A">
        <w:rPr>
          <w:rFonts w:ascii="Times New Roman" w:hAnsi="Times New Roman" w:cs="Times New Roman"/>
          <w:sz w:val="24"/>
          <w:szCs w:val="24"/>
        </w:rPr>
        <w:t xml:space="preserve">genetically </w:t>
      </w:r>
      <w:r w:rsidRPr="00A60A0A">
        <w:rPr>
          <w:rFonts w:ascii="Times New Roman" w:hAnsi="Times New Roman" w:cs="Times New Roman"/>
          <w:sz w:val="24"/>
          <w:szCs w:val="24"/>
        </w:rPr>
        <w:t xml:space="preserve">diversified into </w:t>
      </w:r>
      <w:r w:rsidR="007321A2" w:rsidRPr="00A60A0A">
        <w:rPr>
          <w:rFonts w:ascii="Times New Roman" w:hAnsi="Times New Roman" w:cs="Times New Roman"/>
          <w:sz w:val="24"/>
          <w:szCs w:val="24"/>
        </w:rPr>
        <w:t>clades</w:t>
      </w:r>
      <w:r w:rsidRPr="00A60A0A">
        <w:rPr>
          <w:rFonts w:ascii="Times New Roman" w:hAnsi="Times New Roman" w:cs="Times New Roman"/>
          <w:sz w:val="24"/>
          <w:szCs w:val="24"/>
        </w:rPr>
        <w:t xml:space="preserve"> A through F </w:t>
      </w:r>
      <w:r w:rsidRPr="00A60A0A">
        <w:rPr>
          <w:rFonts w:ascii="Times New Roman" w:hAnsi="Times New Roman" w:cs="Times New Roman"/>
          <w:sz w:val="24"/>
          <w:szCs w:val="24"/>
        </w:rPr>
        <w:fldChar w:fldCharType="begin">
          <w:fldData xml:space="preserve">PEVuZE5vdGU+PENpdGU+PEF1dGhvcj5LaXRpa29vbjwvQXV0aG9yPjxZZWFyPjIwMTM8L1llYXI+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PEVuZE5vdGU+PENpdGU+PEF1dGhvcj5LaXRpa29vbjwvQXV0aG9yPjxZZWFyPjIwMTM8L1llYXI+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(21)</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Cluster IV-A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began to increase in detection frequency beginning in 2010 and was the predominant H3 clade until </w:t>
      </w:r>
      <w:r w:rsidR="00E06329" w:rsidRPr="00A60A0A">
        <w:rPr>
          <w:rFonts w:ascii="Times New Roman" w:hAnsi="Times New Roman" w:cs="Times New Roman"/>
          <w:sz w:val="24"/>
          <w:szCs w:val="24"/>
        </w:rPr>
        <w:t>2016, whe</w:t>
      </w:r>
      <w:r w:rsidR="0089022E" w:rsidRPr="00A60A0A">
        <w:rPr>
          <w:rFonts w:ascii="Times New Roman" w:hAnsi="Times New Roman" w:cs="Times New Roman"/>
          <w:sz w:val="24"/>
          <w:szCs w:val="24"/>
        </w:rPr>
        <w:t>n</w:t>
      </w:r>
      <w:r w:rsidR="00E06329" w:rsidRPr="00A60A0A">
        <w:rPr>
          <w:rFonts w:ascii="Times New Roman" w:hAnsi="Times New Roman" w:cs="Times New Roman"/>
          <w:sz w:val="24"/>
          <w:szCs w:val="24"/>
        </w:rPr>
        <w:t xml:space="preserve"> it was </w:t>
      </w:r>
      <w:r w:rsidR="005E0F3A" w:rsidRPr="00A60A0A">
        <w:rPr>
          <w:rFonts w:ascii="Times New Roman" w:hAnsi="Times New Roman" w:cs="Times New Roman"/>
          <w:sz w:val="24"/>
          <w:szCs w:val="24"/>
        </w:rPr>
        <w:t>surpassed by</w:t>
      </w:r>
      <w:r w:rsidR="00E06329" w:rsidRPr="00A60A0A">
        <w:rPr>
          <w:rFonts w:ascii="Times New Roman" w:hAnsi="Times New Roman" w:cs="Times New Roman"/>
          <w:sz w:val="24"/>
          <w:szCs w:val="24"/>
        </w:rPr>
        <w:t xml:space="preserve"> H3 2010.1, a </w:t>
      </w:r>
      <w:r w:rsidR="00025CA5" w:rsidRPr="00A60A0A">
        <w:rPr>
          <w:rFonts w:ascii="Times New Roman" w:hAnsi="Times New Roman" w:cs="Times New Roman"/>
          <w:sz w:val="24"/>
          <w:szCs w:val="24"/>
        </w:rPr>
        <w:t xml:space="preserve">more </w:t>
      </w:r>
      <w:r w:rsidRPr="00A60A0A">
        <w:rPr>
          <w:rFonts w:ascii="Times New Roman" w:hAnsi="Times New Roman" w:cs="Times New Roman"/>
          <w:sz w:val="24"/>
          <w:szCs w:val="24"/>
        </w:rPr>
        <w:t xml:space="preserve">recent </w:t>
      </w:r>
      <w:r w:rsidR="0089022E" w:rsidRPr="00A60A0A">
        <w:rPr>
          <w:rFonts w:ascii="Times New Roman" w:hAnsi="Times New Roman" w:cs="Times New Roman"/>
          <w:sz w:val="24"/>
          <w:szCs w:val="24"/>
        </w:rPr>
        <w:t xml:space="preserve">human-seasonal </w:t>
      </w:r>
      <w:r w:rsidR="00025CA5" w:rsidRPr="00A60A0A">
        <w:rPr>
          <w:rFonts w:ascii="Times New Roman" w:hAnsi="Times New Roman" w:cs="Times New Roman"/>
          <w:sz w:val="24"/>
          <w:szCs w:val="24"/>
        </w:rPr>
        <w:t xml:space="preserve">incursion that established as a swine </w:t>
      </w:r>
      <w:r w:rsidR="00E06329" w:rsidRPr="00A60A0A">
        <w:rPr>
          <w:rFonts w:ascii="Times New Roman" w:hAnsi="Times New Roman" w:cs="Times New Roman"/>
          <w:sz w:val="24"/>
          <w:szCs w:val="24"/>
        </w:rPr>
        <w:t xml:space="preserve">lineage </w:t>
      </w:r>
      <w:r w:rsidRPr="00A60A0A">
        <w:rPr>
          <w:rFonts w:ascii="Times New Roman" w:hAnsi="Times New Roman" w:cs="Times New Roman"/>
          <w:sz w:val="24"/>
          <w:szCs w:val="24"/>
        </w:rPr>
        <w:fldChar w:fldCharType="begin">
          <w:fldData xml:space="preserve">PEVuZE5vdGU+PENpdGU+PEF1dGhvcj5BbmRlcnNvbjwvQXV0aG9yPjxZZWFyPjIwMjA8L1llYXI+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PEVuZE5vdGU+PENpdGU+PEF1dGhvcj5BbmRlcnNvbjwvQXV0aG9yPjxZZWFyPjIwMjA8L1llYXI+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(20, 22, 23)</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w:t>
      </w:r>
      <w:r w:rsidR="00FE08C4" w:rsidRPr="00A60A0A">
        <w:rPr>
          <w:rFonts w:ascii="Times New Roman" w:hAnsi="Times New Roman" w:cs="Times New Roman"/>
          <w:sz w:val="24"/>
          <w:szCs w:val="24"/>
        </w:rPr>
        <w:t xml:space="preserve"> </w:t>
      </w:r>
      <w:r w:rsidR="008D4C52" w:rsidRPr="00A60A0A">
        <w:rPr>
          <w:rFonts w:ascii="Times New Roman" w:hAnsi="Times New Roman" w:cs="Times New Roman"/>
          <w:sz w:val="24"/>
          <w:szCs w:val="24"/>
        </w:rPr>
        <w:t xml:space="preserve">In 2019, passive </w:t>
      </w:r>
      <w:r w:rsidR="0039259A" w:rsidRPr="00A60A0A">
        <w:rPr>
          <w:rFonts w:ascii="Times New Roman" w:hAnsi="Times New Roman" w:cs="Times New Roman"/>
          <w:sz w:val="24"/>
          <w:szCs w:val="24"/>
        </w:rPr>
        <w:t>IAV</w:t>
      </w:r>
      <w:r w:rsidR="00FB5B45" w:rsidRPr="00A60A0A">
        <w:rPr>
          <w:rFonts w:ascii="Times New Roman" w:hAnsi="Times New Roman" w:cs="Times New Roman"/>
          <w:sz w:val="24"/>
          <w:szCs w:val="24"/>
        </w:rPr>
        <w:t>-S</w:t>
      </w:r>
      <w:r w:rsidR="0039259A" w:rsidRPr="00A60A0A">
        <w:rPr>
          <w:rFonts w:ascii="Times New Roman" w:hAnsi="Times New Roman" w:cs="Times New Roman"/>
          <w:sz w:val="24"/>
          <w:szCs w:val="24"/>
        </w:rPr>
        <w:t xml:space="preserve"> </w:t>
      </w:r>
      <w:r w:rsidR="008D4C52" w:rsidRPr="00A60A0A">
        <w:rPr>
          <w:rFonts w:ascii="Times New Roman" w:hAnsi="Times New Roman" w:cs="Times New Roman"/>
          <w:sz w:val="24"/>
          <w:szCs w:val="24"/>
        </w:rPr>
        <w:t xml:space="preserve">surveillance conducted by the USDA indicated a resurgence in C-IVA sequence detection, as well as a relative decrease in detection of H3 2010.1 that required </w:t>
      </w:r>
      <w:r w:rsidR="00030000" w:rsidRPr="00A60A0A">
        <w:rPr>
          <w:rFonts w:ascii="Times New Roman" w:hAnsi="Times New Roman" w:cs="Times New Roman"/>
          <w:sz w:val="24"/>
          <w:szCs w:val="24"/>
        </w:rPr>
        <w:t>further investigation</w:t>
      </w:r>
      <w:r w:rsidR="008D4C52" w:rsidRPr="00A60A0A">
        <w:rPr>
          <w:rFonts w:ascii="Times New Roman" w:hAnsi="Times New Roman" w:cs="Times New Roman"/>
          <w:sz w:val="24"/>
          <w:szCs w:val="24"/>
        </w:rPr>
        <w:t xml:space="preserve">. </w:t>
      </w:r>
    </w:p>
    <w:p w14:paraId="7D4F3AA1" w14:textId="26F34742" w:rsidR="003643CA" w:rsidRPr="00A60A0A" w:rsidRDefault="00FE08C4"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In this study, w</w:t>
      </w:r>
      <w:r w:rsidR="002B1012" w:rsidRPr="00A60A0A">
        <w:rPr>
          <w:rFonts w:ascii="Times New Roman" w:hAnsi="Times New Roman" w:cs="Times New Roman"/>
          <w:sz w:val="24"/>
          <w:szCs w:val="24"/>
        </w:rPr>
        <w:t>e</w:t>
      </w:r>
      <w:r w:rsidR="00205949" w:rsidRPr="00A60A0A">
        <w:rPr>
          <w:rFonts w:ascii="Times New Roman" w:hAnsi="Times New Roman" w:cs="Times New Roman"/>
          <w:sz w:val="24"/>
          <w:szCs w:val="24"/>
        </w:rPr>
        <w:t xml:space="preserve"> </w:t>
      </w:r>
      <w:r w:rsidR="002B1012" w:rsidRPr="00A60A0A">
        <w:rPr>
          <w:rFonts w:ascii="Times New Roman" w:hAnsi="Times New Roman" w:cs="Times New Roman"/>
          <w:sz w:val="24"/>
          <w:szCs w:val="24"/>
        </w:rPr>
        <w:t>quantified</w:t>
      </w:r>
      <w:r w:rsidR="00205949" w:rsidRPr="00A60A0A">
        <w:rPr>
          <w:rFonts w:ascii="Times New Roman" w:hAnsi="Times New Roman" w:cs="Times New Roman"/>
          <w:sz w:val="24"/>
          <w:szCs w:val="24"/>
        </w:rPr>
        <w:t xml:space="preserve"> genetic and antigenic characteristics associated with the recent increase</w:t>
      </w:r>
      <w:r w:rsidR="0089022E" w:rsidRPr="00A60A0A">
        <w:rPr>
          <w:rFonts w:ascii="Times New Roman" w:hAnsi="Times New Roman" w:cs="Times New Roman"/>
          <w:sz w:val="24"/>
          <w:szCs w:val="24"/>
        </w:rPr>
        <w:t>d</w:t>
      </w:r>
      <w:r w:rsidR="00205949" w:rsidRPr="00A60A0A">
        <w:rPr>
          <w:rFonts w:ascii="Times New Roman" w:hAnsi="Times New Roman" w:cs="Times New Roman"/>
          <w:sz w:val="24"/>
          <w:szCs w:val="24"/>
        </w:rPr>
        <w:t xml:space="preserve"> detection frequency of the H3 C-IVA clade. </w:t>
      </w:r>
      <w:r w:rsidR="0089022E" w:rsidRPr="00A60A0A">
        <w:rPr>
          <w:rFonts w:ascii="Times New Roman" w:hAnsi="Times New Roman" w:cs="Times New Roman"/>
          <w:sz w:val="24"/>
          <w:szCs w:val="24"/>
        </w:rPr>
        <w:t>Concurrently</w:t>
      </w:r>
      <w:r w:rsidR="00205949" w:rsidRPr="00A60A0A">
        <w:rPr>
          <w:rFonts w:ascii="Times New Roman" w:hAnsi="Times New Roman" w:cs="Times New Roman"/>
          <w:sz w:val="24"/>
          <w:szCs w:val="24"/>
        </w:rPr>
        <w:t>, we adapt</w:t>
      </w:r>
      <w:r w:rsidR="0089022E" w:rsidRPr="00A60A0A">
        <w:rPr>
          <w:rFonts w:ascii="Times New Roman" w:hAnsi="Times New Roman" w:cs="Times New Roman"/>
          <w:sz w:val="24"/>
          <w:szCs w:val="24"/>
        </w:rPr>
        <w:t>ed</w:t>
      </w:r>
      <w:r w:rsidR="00205949" w:rsidRPr="00A60A0A">
        <w:rPr>
          <w:rFonts w:ascii="Times New Roman" w:hAnsi="Times New Roman" w:cs="Times New Roman"/>
          <w:sz w:val="24"/>
          <w:szCs w:val="24"/>
        </w:rPr>
        <w:t xml:space="preserve"> the </w:t>
      </w:r>
      <w:r w:rsidR="00205949" w:rsidRPr="00A60A0A">
        <w:rPr>
          <w:rFonts w:ascii="Times New Roman" w:hAnsi="Times New Roman" w:cs="Times New Roman"/>
          <w:sz w:val="24"/>
          <w:szCs w:val="24"/>
        </w:rPr>
        <w:lastRenderedPageBreak/>
        <w:t xml:space="preserve">Nextstrain platform </w:t>
      </w:r>
      <w:r w:rsidR="00450007" w:rsidRPr="00A60A0A">
        <w:rPr>
          <w:rFonts w:ascii="Times New Roman" w:hAnsi="Times New Roman" w:cs="Times New Roman"/>
          <w:sz w:val="24"/>
          <w:szCs w:val="24"/>
        </w:rPr>
        <w:fldChar w:fldCharType="begin">
          <w:fldData xml:space="preserve">PEVuZE5vdGU+PENpdGU+PEF1dGhvcj5IYWRmaWVsZDwvQXV0aG9yPjxZZWFyPjIwMTg8L1llYXI+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YWx0LXBlcmlvZGljYWw+PHBhZ2VzPjQxMjEtNDEyMzwvcGFnZXM+PHZvbHVtZT4zNDwvdm9sdW1l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PEVuZE5vdGU+PENpdGU+PEF1dGhvcj5IYWRmaWVsZDwvQXV0aG9yPjxZZWFyPjIwMTg8L1llYXI+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YWx0LXBlcmlvZGljYWw+PHBhZ2VzPjQxMjEtNDEyMzwvcGFnZXM+PHZvbHVtZT4zNDwvdm9sdW1l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450007" w:rsidRPr="00A60A0A">
        <w:rPr>
          <w:rFonts w:ascii="Times New Roman" w:hAnsi="Times New Roman" w:cs="Times New Roman"/>
          <w:sz w:val="24"/>
          <w:szCs w:val="24"/>
        </w:rPr>
      </w:r>
      <w:r w:rsidR="00450007"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(24)</w:t>
      </w:r>
      <w:r w:rsidR="00450007" w:rsidRPr="00A60A0A">
        <w:rPr>
          <w:rFonts w:ascii="Times New Roman" w:hAnsi="Times New Roman" w:cs="Times New Roman"/>
          <w:sz w:val="24"/>
          <w:szCs w:val="24"/>
        </w:rPr>
        <w:fldChar w:fldCharType="end"/>
      </w:r>
      <w:r w:rsidR="002B1012" w:rsidRPr="00A60A0A">
        <w:rPr>
          <w:rFonts w:ascii="Times New Roman" w:hAnsi="Times New Roman" w:cs="Times New Roman"/>
          <w:sz w:val="24"/>
          <w:szCs w:val="24"/>
        </w:rPr>
        <w:t xml:space="preserve"> </w:t>
      </w:r>
      <w:r w:rsidR="00205949" w:rsidRPr="00A60A0A">
        <w:rPr>
          <w:rFonts w:ascii="Times New Roman" w:hAnsi="Times New Roman" w:cs="Times New Roman"/>
          <w:sz w:val="24"/>
          <w:szCs w:val="24"/>
        </w:rPr>
        <w:t>to IAV</w:t>
      </w:r>
      <w:r w:rsidR="00FB5B45" w:rsidRPr="00A60A0A">
        <w:rPr>
          <w:rFonts w:ascii="Times New Roman" w:hAnsi="Times New Roman" w:cs="Times New Roman"/>
          <w:sz w:val="24"/>
          <w:szCs w:val="24"/>
        </w:rPr>
        <w:t xml:space="preserve">-S </w:t>
      </w:r>
      <w:r w:rsidR="00205949" w:rsidRPr="00A60A0A">
        <w:rPr>
          <w:rFonts w:ascii="Times New Roman" w:hAnsi="Times New Roman" w:cs="Times New Roman"/>
          <w:sz w:val="24"/>
          <w:szCs w:val="24"/>
        </w:rPr>
        <w:t>to provide near real-time phylogenetic visualization of surveillance data</w:t>
      </w:r>
      <w:r w:rsidR="008D4C52" w:rsidRPr="00A60A0A">
        <w:rPr>
          <w:rFonts w:ascii="Times New Roman" w:hAnsi="Times New Roman" w:cs="Times New Roman"/>
          <w:sz w:val="24"/>
          <w:szCs w:val="24"/>
        </w:rPr>
        <w:t xml:space="preserve"> for the H3 subtype</w:t>
      </w:r>
      <w:r w:rsidR="00205949" w:rsidRPr="00A60A0A">
        <w:rPr>
          <w:rFonts w:ascii="Times New Roman" w:hAnsi="Times New Roman" w:cs="Times New Roman"/>
          <w:sz w:val="24"/>
          <w:szCs w:val="24"/>
        </w:rPr>
        <w:t>. Collectively, these analyses provide insight into the factors contributing to the expansion of the clade and improve our ability to predict mechanisms that IAV</w:t>
      </w:r>
      <w:r w:rsidR="0089022E" w:rsidRPr="00A60A0A">
        <w:rPr>
          <w:rFonts w:ascii="Times New Roman" w:hAnsi="Times New Roman" w:cs="Times New Roman"/>
          <w:sz w:val="24"/>
          <w:szCs w:val="24"/>
        </w:rPr>
        <w:t>-S</w:t>
      </w:r>
      <w:r w:rsidR="00205949" w:rsidRPr="00A60A0A">
        <w:rPr>
          <w:rFonts w:ascii="Times New Roman" w:hAnsi="Times New Roman" w:cs="Times New Roman"/>
          <w:sz w:val="24"/>
          <w:szCs w:val="24"/>
        </w:rPr>
        <w:t xml:space="preserve"> employs to evade current control </w:t>
      </w:r>
      <w:commentRangeStart w:id="13"/>
      <w:r w:rsidR="00205949" w:rsidRPr="00A60A0A">
        <w:rPr>
          <w:rFonts w:ascii="Times New Roman" w:hAnsi="Times New Roman" w:cs="Times New Roman"/>
          <w:sz w:val="24"/>
          <w:szCs w:val="24"/>
        </w:rPr>
        <w:t>measures</w:t>
      </w:r>
      <w:commentRangeEnd w:id="13"/>
      <w:r w:rsidR="00823CC0" w:rsidRPr="00A60A0A">
        <w:rPr>
          <w:rStyle w:val="CommentReference"/>
          <w:rFonts w:ascii="Times New Roman" w:hAnsi="Times New Roman" w:cs="Times New Roman"/>
          <w:sz w:val="24"/>
          <w:szCs w:val="24"/>
        </w:rPr>
        <w:commentReference w:id="13"/>
      </w:r>
      <w:r w:rsidR="00205949" w:rsidRPr="00A60A0A">
        <w:rPr>
          <w:rFonts w:ascii="Times New Roman" w:hAnsi="Times New Roman" w:cs="Times New Roman"/>
          <w:sz w:val="24"/>
          <w:szCs w:val="24"/>
        </w:rPr>
        <w:t xml:space="preserve">. </w:t>
      </w:r>
    </w:p>
    <w:p w14:paraId="22461E2B" w14:textId="65DEC75C" w:rsidR="00C12952" w:rsidRPr="00A60A0A" w:rsidRDefault="00C12952" w:rsidP="00A60A0A">
      <w:pPr>
        <w:spacing w:line="480" w:lineRule="auto"/>
        <w:rPr>
          <w:rFonts w:ascii="Times New Roman" w:hAnsi="Times New Roman" w:cs="Times New Roman"/>
          <w:b/>
          <w:sz w:val="24"/>
          <w:szCs w:val="24"/>
        </w:rPr>
      </w:pPr>
      <w:commentRangeStart w:id="14"/>
      <w:r w:rsidRPr="00A60A0A">
        <w:rPr>
          <w:rFonts w:ascii="Times New Roman" w:hAnsi="Times New Roman" w:cs="Times New Roman"/>
          <w:b/>
          <w:sz w:val="24"/>
          <w:szCs w:val="24"/>
        </w:rPr>
        <w:t>Results</w:t>
      </w:r>
      <w:commentRangeEnd w:id="14"/>
      <w:r w:rsidRPr="00A60A0A">
        <w:rPr>
          <w:rStyle w:val="CommentReference"/>
          <w:rFonts w:ascii="Times New Roman" w:hAnsi="Times New Roman" w:cs="Times New Roman"/>
          <w:b/>
          <w:sz w:val="24"/>
          <w:szCs w:val="24"/>
        </w:rPr>
        <w:commentReference w:id="14"/>
      </w:r>
    </w:p>
    <w:p w14:paraId="77002398" w14:textId="538A7743" w:rsidR="00C12952" w:rsidRPr="00A60A0A" w:rsidRDefault="00C12952"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Increased detection frequency</w:t>
      </w:r>
      <w:r w:rsidR="0010554C" w:rsidRPr="00A60A0A">
        <w:rPr>
          <w:rFonts w:ascii="Times New Roman" w:hAnsi="Times New Roman" w:cs="Times New Roman"/>
          <w:b/>
          <w:sz w:val="24"/>
          <w:szCs w:val="24"/>
        </w:rPr>
        <w:t xml:space="preserve"> followed by increased</w:t>
      </w:r>
      <w:r w:rsidR="00964C0F" w:rsidRPr="00A60A0A">
        <w:rPr>
          <w:rFonts w:ascii="Times New Roman" w:hAnsi="Times New Roman" w:cs="Times New Roman"/>
          <w:b/>
          <w:sz w:val="24"/>
          <w:szCs w:val="24"/>
        </w:rPr>
        <w:t xml:space="preserve"> relative genetic diversity</w:t>
      </w:r>
      <w:r w:rsidRPr="00A60A0A">
        <w:rPr>
          <w:rFonts w:ascii="Times New Roman" w:hAnsi="Times New Roman" w:cs="Times New Roman"/>
          <w:b/>
          <w:sz w:val="24"/>
          <w:szCs w:val="24"/>
        </w:rPr>
        <w:t xml:space="preserve"> of</w:t>
      </w:r>
      <w:r w:rsidR="00FC1D8C" w:rsidRPr="00A60A0A">
        <w:rPr>
          <w:rFonts w:ascii="Times New Roman" w:hAnsi="Times New Roman" w:cs="Times New Roman"/>
          <w:b/>
          <w:sz w:val="24"/>
          <w:szCs w:val="24"/>
        </w:rPr>
        <w:t xml:space="preserve"> H3 Clade </w:t>
      </w:r>
      <w:r w:rsidRPr="00A60A0A">
        <w:rPr>
          <w:rFonts w:ascii="Times New Roman" w:hAnsi="Times New Roman" w:cs="Times New Roman"/>
          <w:b/>
          <w:sz w:val="24"/>
          <w:szCs w:val="24"/>
        </w:rPr>
        <w:t>IV-A</w:t>
      </w:r>
      <w:r w:rsidR="00FC1D8C" w:rsidRPr="00A60A0A">
        <w:rPr>
          <w:rFonts w:ascii="Times New Roman" w:hAnsi="Times New Roman" w:cs="Times New Roman"/>
          <w:b/>
          <w:sz w:val="24"/>
          <w:szCs w:val="24"/>
        </w:rPr>
        <w:t xml:space="preserve"> </w:t>
      </w:r>
    </w:p>
    <w:p w14:paraId="5B628577" w14:textId="29285CA3" w:rsidR="00C12952" w:rsidRPr="00A60A0A" w:rsidRDefault="00C12952"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From 2011 to 2015 the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genetic clade was the most </w:t>
      </w:r>
      <w:r w:rsidR="00A325C7" w:rsidRPr="00A60A0A">
        <w:rPr>
          <w:rFonts w:ascii="Times New Roman" w:hAnsi="Times New Roman" w:cs="Times New Roman"/>
          <w:sz w:val="24"/>
          <w:szCs w:val="24"/>
        </w:rPr>
        <w:t xml:space="preserve">frequently </w:t>
      </w:r>
      <w:r w:rsidRPr="00A60A0A">
        <w:rPr>
          <w:rFonts w:ascii="Times New Roman" w:hAnsi="Times New Roman" w:cs="Times New Roman"/>
          <w:sz w:val="24"/>
          <w:szCs w:val="24"/>
        </w:rPr>
        <w:t xml:space="preserve">detected H3 </w:t>
      </w:r>
      <w:r w:rsidR="00DB5F24" w:rsidRPr="00A60A0A">
        <w:rPr>
          <w:rFonts w:ascii="Times New Roman" w:hAnsi="Times New Roman" w:cs="Times New Roman"/>
          <w:sz w:val="24"/>
          <w:szCs w:val="24"/>
        </w:rPr>
        <w:t xml:space="preserve">in U.S. swine </w:t>
      </w:r>
      <w:r w:rsidR="00CB2C2A" w:rsidRPr="00A60A0A">
        <w:rPr>
          <w:rFonts w:ascii="Times New Roman" w:hAnsi="Times New Roman" w:cs="Times New Roman"/>
          <w:sz w:val="24"/>
          <w:szCs w:val="24"/>
        </w:rPr>
        <w:t>(Figure 1a)</w:t>
      </w:r>
      <w:r w:rsidRPr="00A60A0A">
        <w:rPr>
          <w:rFonts w:ascii="Times New Roman" w:hAnsi="Times New Roman" w:cs="Times New Roman"/>
          <w:sz w:val="24"/>
          <w:szCs w:val="24"/>
        </w:rPr>
        <w:t xml:space="preserve">. The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clade showed a steep decline in detection frequency throughout 2016</w:t>
      </w:r>
      <w:r w:rsidR="00E872B9" w:rsidRPr="00A60A0A">
        <w:rPr>
          <w:rFonts w:ascii="Times New Roman" w:hAnsi="Times New Roman" w:cs="Times New Roman"/>
          <w:sz w:val="24"/>
          <w:szCs w:val="24"/>
        </w:rPr>
        <w:t xml:space="preserve">. </w:t>
      </w:r>
      <w:r w:rsidR="00570C77" w:rsidRPr="00A60A0A">
        <w:rPr>
          <w:rFonts w:ascii="Times New Roman" w:hAnsi="Times New Roman" w:cs="Times New Roman"/>
          <w:sz w:val="24"/>
          <w:szCs w:val="24"/>
        </w:rPr>
        <w:t xml:space="preserve">In </w:t>
      </w:r>
      <w:r w:rsidRPr="00A60A0A">
        <w:rPr>
          <w:rFonts w:ascii="Times New Roman" w:hAnsi="Times New Roman" w:cs="Times New Roman"/>
          <w:sz w:val="24"/>
          <w:szCs w:val="24"/>
        </w:rPr>
        <w:t xml:space="preserve">2017 </w:t>
      </w:r>
      <w:r w:rsidR="00570C77" w:rsidRPr="00A60A0A">
        <w:rPr>
          <w:rFonts w:ascii="Times New Roman" w:hAnsi="Times New Roman" w:cs="Times New Roman"/>
          <w:sz w:val="24"/>
          <w:szCs w:val="24"/>
        </w:rPr>
        <w:t>and</w:t>
      </w:r>
      <w:r w:rsidRPr="00A60A0A">
        <w:rPr>
          <w:rFonts w:ascii="Times New Roman" w:hAnsi="Times New Roman" w:cs="Times New Roman"/>
          <w:sz w:val="24"/>
          <w:szCs w:val="24"/>
        </w:rPr>
        <w:t xml:space="preserve"> 2018,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viruses represented </w:t>
      </w:r>
      <w:r w:rsidR="00DB5F24" w:rsidRPr="00A60A0A">
        <w:rPr>
          <w:rFonts w:ascii="Times New Roman" w:hAnsi="Times New Roman" w:cs="Times New Roman"/>
          <w:sz w:val="24"/>
          <w:szCs w:val="24"/>
        </w:rPr>
        <w:t xml:space="preserve">less than </w:t>
      </w:r>
      <w:r w:rsidRPr="00A60A0A">
        <w:rPr>
          <w:rFonts w:ascii="Times New Roman" w:hAnsi="Times New Roman" w:cs="Times New Roman"/>
          <w:sz w:val="24"/>
          <w:szCs w:val="24"/>
        </w:rPr>
        <w:t>20% of H3 detections</w:t>
      </w:r>
      <w:r w:rsidR="00EB7268" w:rsidRPr="00A60A0A">
        <w:rPr>
          <w:rFonts w:ascii="Times New Roman" w:hAnsi="Times New Roman" w:cs="Times New Roman"/>
          <w:sz w:val="24"/>
          <w:szCs w:val="24"/>
        </w:rPr>
        <w:t>;</w:t>
      </w:r>
      <w:r w:rsidRPr="00A60A0A">
        <w:rPr>
          <w:rFonts w:ascii="Times New Roman" w:hAnsi="Times New Roman" w:cs="Times New Roman"/>
          <w:sz w:val="24"/>
          <w:szCs w:val="24"/>
        </w:rPr>
        <w:t xml:space="preserve"> </w:t>
      </w:r>
      <w:r w:rsidR="00EB7268" w:rsidRPr="00A60A0A">
        <w:rPr>
          <w:rFonts w:ascii="Times New Roman" w:hAnsi="Times New Roman" w:cs="Times New Roman"/>
          <w:sz w:val="24"/>
          <w:szCs w:val="24"/>
        </w:rPr>
        <w:t xml:space="preserve">instead, </w:t>
      </w:r>
      <w:r w:rsidRPr="00A60A0A">
        <w:rPr>
          <w:rFonts w:ascii="Times New Roman" w:hAnsi="Times New Roman" w:cs="Times New Roman"/>
          <w:sz w:val="24"/>
          <w:szCs w:val="24"/>
        </w:rPr>
        <w:t xml:space="preserve">the 2010.1 clade </w:t>
      </w:r>
      <w:r w:rsidR="005F4EC9" w:rsidRPr="00A60A0A">
        <w:rPr>
          <w:rFonts w:ascii="Times New Roman" w:hAnsi="Times New Roman" w:cs="Times New Roman"/>
          <w:sz w:val="24"/>
          <w:szCs w:val="24"/>
        </w:rPr>
        <w:t>account</w:t>
      </w:r>
      <w:r w:rsidR="00EB7268" w:rsidRPr="00A60A0A">
        <w:rPr>
          <w:rFonts w:ascii="Times New Roman" w:hAnsi="Times New Roman" w:cs="Times New Roman"/>
          <w:sz w:val="24"/>
          <w:szCs w:val="24"/>
        </w:rPr>
        <w:t>ed</w:t>
      </w:r>
      <w:r w:rsidRPr="00A60A0A">
        <w:rPr>
          <w:rFonts w:ascii="Times New Roman" w:hAnsi="Times New Roman" w:cs="Times New Roman"/>
          <w:sz w:val="24"/>
          <w:szCs w:val="24"/>
        </w:rPr>
        <w:t xml:space="preserve"> for the majority of H3 detections</w:t>
      </w:r>
      <w:r w:rsidR="00CC1197" w:rsidRPr="00A60A0A">
        <w:rPr>
          <w:rFonts w:ascii="Times New Roman" w:hAnsi="Times New Roman" w:cs="Times New Roman"/>
          <w:sz w:val="24"/>
          <w:szCs w:val="24"/>
        </w:rPr>
        <w:t xml:space="preserve"> (2017: </w:t>
      </w:r>
      <w:r w:rsidR="00570C77" w:rsidRPr="00A60A0A">
        <w:rPr>
          <w:rFonts w:ascii="Times New Roman" w:hAnsi="Times New Roman" w:cs="Times New Roman"/>
          <w:sz w:val="24"/>
          <w:szCs w:val="24"/>
        </w:rPr>
        <w:t>81.9</w:t>
      </w:r>
      <w:r w:rsidR="00CC1197" w:rsidRPr="00A60A0A">
        <w:rPr>
          <w:rFonts w:ascii="Times New Roman" w:hAnsi="Times New Roman" w:cs="Times New Roman"/>
          <w:sz w:val="24"/>
          <w:szCs w:val="24"/>
        </w:rPr>
        <w:t>%; 2018:</w:t>
      </w:r>
      <w:r w:rsidR="00EE2922" w:rsidRPr="00A60A0A">
        <w:rPr>
          <w:rFonts w:ascii="Times New Roman" w:hAnsi="Times New Roman" w:cs="Times New Roman"/>
          <w:sz w:val="24"/>
          <w:szCs w:val="24"/>
        </w:rPr>
        <w:t xml:space="preserve"> </w:t>
      </w:r>
      <w:r w:rsidR="00570C77" w:rsidRPr="00A60A0A">
        <w:rPr>
          <w:rFonts w:ascii="Times New Roman" w:hAnsi="Times New Roman" w:cs="Times New Roman"/>
          <w:sz w:val="24"/>
          <w:szCs w:val="24"/>
        </w:rPr>
        <w:t>60.4</w:t>
      </w:r>
      <w:r w:rsidR="00CC1197" w:rsidRPr="00A60A0A">
        <w:rPr>
          <w:rFonts w:ascii="Times New Roman" w:hAnsi="Times New Roman" w:cs="Times New Roman"/>
          <w:sz w:val="24"/>
          <w:szCs w:val="24"/>
        </w:rPr>
        <w:t>%)</w:t>
      </w:r>
      <w:r w:rsidRPr="00A60A0A">
        <w:rPr>
          <w:rFonts w:ascii="Times New Roman" w:hAnsi="Times New Roman" w:cs="Times New Roman"/>
          <w:sz w:val="24"/>
          <w:szCs w:val="24"/>
        </w:rPr>
        <w:t>. In 2019</w:t>
      </w:r>
      <w:r w:rsidR="00570C77" w:rsidRPr="00A60A0A">
        <w:rPr>
          <w:rFonts w:ascii="Times New Roman" w:hAnsi="Times New Roman" w:cs="Times New Roman"/>
          <w:sz w:val="24"/>
          <w:szCs w:val="24"/>
        </w:rPr>
        <w:t xml:space="preserve"> and 2020</w:t>
      </w:r>
      <w:r w:rsidRPr="00A60A0A">
        <w:rPr>
          <w:rFonts w:ascii="Times New Roman" w:hAnsi="Times New Roman" w:cs="Times New Roman"/>
          <w:sz w:val="24"/>
          <w:szCs w:val="24"/>
        </w:rPr>
        <w:t xml:space="preserv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detection frequency increased to </w:t>
      </w:r>
      <w:r w:rsidR="00570C77" w:rsidRPr="00A60A0A">
        <w:rPr>
          <w:rFonts w:ascii="Times New Roman" w:hAnsi="Times New Roman" w:cs="Times New Roman"/>
          <w:sz w:val="24"/>
          <w:szCs w:val="24"/>
        </w:rPr>
        <w:t>32.1</w:t>
      </w:r>
      <w:r w:rsidRPr="00A60A0A">
        <w:rPr>
          <w:rFonts w:ascii="Times New Roman" w:hAnsi="Times New Roman" w:cs="Times New Roman"/>
          <w:sz w:val="24"/>
          <w:szCs w:val="24"/>
        </w:rPr>
        <w:t>% (</w:t>
      </w:r>
      <w:r w:rsidR="00570C77" w:rsidRPr="00A60A0A">
        <w:rPr>
          <w:rFonts w:ascii="Times New Roman" w:hAnsi="Times New Roman" w:cs="Times New Roman"/>
          <w:sz w:val="24"/>
          <w:szCs w:val="24"/>
        </w:rPr>
        <w:t>101</w:t>
      </w:r>
      <w:r w:rsidRPr="00A60A0A">
        <w:rPr>
          <w:rFonts w:ascii="Times New Roman" w:hAnsi="Times New Roman" w:cs="Times New Roman"/>
          <w:sz w:val="24"/>
          <w:szCs w:val="24"/>
        </w:rPr>
        <w:t xml:space="preserve"> detections) </w:t>
      </w:r>
      <w:r w:rsidR="00FC1D8C" w:rsidRPr="00A60A0A">
        <w:rPr>
          <w:rFonts w:ascii="Times New Roman" w:hAnsi="Times New Roman" w:cs="Times New Roman"/>
          <w:sz w:val="24"/>
          <w:szCs w:val="24"/>
        </w:rPr>
        <w:t>and</w:t>
      </w:r>
      <w:r w:rsidR="00570C77" w:rsidRPr="00A60A0A">
        <w:rPr>
          <w:rFonts w:ascii="Times New Roman" w:hAnsi="Times New Roman" w:cs="Times New Roman"/>
          <w:sz w:val="24"/>
          <w:szCs w:val="24"/>
        </w:rPr>
        <w:t xml:space="preserve"> 53% (187), respectively. </w:t>
      </w:r>
      <w:r w:rsidR="008558C0" w:rsidRPr="00A60A0A">
        <w:rPr>
          <w:rFonts w:ascii="Times New Roman" w:hAnsi="Times New Roman" w:cs="Times New Roman"/>
          <w:sz w:val="24"/>
          <w:szCs w:val="24"/>
        </w:rPr>
        <w:t>Concurrently, t</w:t>
      </w:r>
      <w:r w:rsidRPr="00A60A0A">
        <w:rPr>
          <w:rFonts w:ascii="Times New Roman" w:hAnsi="Times New Roman" w:cs="Times New Roman"/>
          <w:sz w:val="24"/>
          <w:szCs w:val="24"/>
        </w:rPr>
        <w:t xml:space="preserve">he 2010.1 clade decreased </w:t>
      </w:r>
      <w:r w:rsidR="00E872B9" w:rsidRPr="00A60A0A">
        <w:rPr>
          <w:rFonts w:ascii="Times New Roman" w:hAnsi="Times New Roman" w:cs="Times New Roman"/>
          <w:sz w:val="24"/>
          <w:szCs w:val="24"/>
        </w:rPr>
        <w:t xml:space="preserve">to </w:t>
      </w:r>
      <w:r w:rsidR="00570C77" w:rsidRPr="00A60A0A">
        <w:rPr>
          <w:rFonts w:ascii="Times New Roman" w:hAnsi="Times New Roman" w:cs="Times New Roman"/>
          <w:sz w:val="24"/>
          <w:szCs w:val="24"/>
        </w:rPr>
        <w:t>53.3</w:t>
      </w:r>
      <w:r w:rsidRPr="00A60A0A">
        <w:rPr>
          <w:rFonts w:ascii="Times New Roman" w:hAnsi="Times New Roman" w:cs="Times New Roman"/>
          <w:sz w:val="24"/>
          <w:szCs w:val="24"/>
        </w:rPr>
        <w:t>%</w:t>
      </w:r>
      <w:r w:rsidR="00570C77" w:rsidRPr="00A60A0A">
        <w:rPr>
          <w:rFonts w:ascii="Times New Roman" w:hAnsi="Times New Roman" w:cs="Times New Roman"/>
          <w:sz w:val="24"/>
          <w:szCs w:val="24"/>
        </w:rPr>
        <w:t xml:space="preserve"> (168</w:t>
      </w:r>
      <w:r w:rsidR="00930EEB" w:rsidRPr="00A60A0A">
        <w:rPr>
          <w:rFonts w:ascii="Times New Roman" w:hAnsi="Times New Roman" w:cs="Times New Roman"/>
          <w:sz w:val="24"/>
          <w:szCs w:val="24"/>
        </w:rPr>
        <w:t xml:space="preserve"> detections)</w:t>
      </w:r>
      <w:r w:rsidRPr="00A60A0A">
        <w:rPr>
          <w:rFonts w:ascii="Times New Roman" w:hAnsi="Times New Roman" w:cs="Times New Roman"/>
          <w:sz w:val="24"/>
          <w:szCs w:val="24"/>
        </w:rPr>
        <w:t xml:space="preserve"> in 2019 and</w:t>
      </w:r>
      <w:r w:rsidR="00DB5F24" w:rsidRPr="00A60A0A">
        <w:rPr>
          <w:rFonts w:ascii="Times New Roman" w:hAnsi="Times New Roman" w:cs="Times New Roman"/>
          <w:sz w:val="24"/>
          <w:szCs w:val="24"/>
        </w:rPr>
        <w:t xml:space="preserve"> </w:t>
      </w:r>
      <w:r w:rsidR="00EE5D1D" w:rsidRPr="00A60A0A">
        <w:rPr>
          <w:rFonts w:ascii="Times New Roman" w:hAnsi="Times New Roman" w:cs="Times New Roman"/>
          <w:sz w:val="24"/>
          <w:szCs w:val="24"/>
        </w:rPr>
        <w:t>36.8</w:t>
      </w:r>
      <w:r w:rsidR="00DB5F24" w:rsidRPr="00A60A0A">
        <w:rPr>
          <w:rFonts w:ascii="Times New Roman" w:hAnsi="Times New Roman" w:cs="Times New Roman"/>
          <w:sz w:val="24"/>
          <w:szCs w:val="24"/>
        </w:rPr>
        <w:t>%</w:t>
      </w:r>
      <w:r w:rsidR="00EE5D1D" w:rsidRPr="00A60A0A">
        <w:rPr>
          <w:rFonts w:ascii="Times New Roman" w:hAnsi="Times New Roman" w:cs="Times New Roman"/>
          <w:sz w:val="24"/>
          <w:szCs w:val="24"/>
        </w:rPr>
        <w:t xml:space="preserve"> (130</w:t>
      </w:r>
      <w:r w:rsidR="00930EEB" w:rsidRPr="00A60A0A">
        <w:rPr>
          <w:rFonts w:ascii="Times New Roman" w:hAnsi="Times New Roman" w:cs="Times New Roman"/>
          <w:sz w:val="24"/>
          <w:szCs w:val="24"/>
        </w:rPr>
        <w:t xml:space="preserve"> detections)</w:t>
      </w:r>
      <w:r w:rsidR="00DB5F24" w:rsidRPr="00A60A0A">
        <w:rPr>
          <w:rFonts w:ascii="Times New Roman" w:hAnsi="Times New Roman" w:cs="Times New Roman"/>
          <w:sz w:val="24"/>
          <w:szCs w:val="24"/>
        </w:rPr>
        <w:t xml:space="preserve"> </w:t>
      </w:r>
      <w:r w:rsidR="00EE5D1D" w:rsidRPr="00A60A0A">
        <w:rPr>
          <w:rFonts w:ascii="Times New Roman" w:hAnsi="Times New Roman" w:cs="Times New Roman"/>
          <w:sz w:val="24"/>
          <w:szCs w:val="24"/>
        </w:rPr>
        <w:t xml:space="preserve">in 2020. </w:t>
      </w:r>
      <w:r w:rsidR="00343184" w:rsidRPr="00A60A0A">
        <w:rPr>
          <w:rFonts w:ascii="Times New Roman" w:hAnsi="Times New Roman" w:cs="Times New Roman"/>
          <w:sz w:val="24"/>
          <w:szCs w:val="24"/>
        </w:rPr>
        <w:t xml:space="preserve">The </w:t>
      </w:r>
      <w:r w:rsidR="00E872B9" w:rsidRPr="00A60A0A">
        <w:rPr>
          <w:rFonts w:ascii="Times New Roman" w:hAnsi="Times New Roman" w:cs="Times New Roman"/>
          <w:sz w:val="24"/>
          <w:szCs w:val="24"/>
        </w:rPr>
        <w:t>makeup of the</w:t>
      </w:r>
      <w:r w:rsidR="004D1973" w:rsidRPr="00A60A0A">
        <w:rPr>
          <w:rFonts w:ascii="Times New Roman" w:hAnsi="Times New Roman" w:cs="Times New Roman"/>
          <w:sz w:val="24"/>
          <w:szCs w:val="24"/>
        </w:rPr>
        <w:t xml:space="preserve"> H3</w:t>
      </w:r>
      <w:r w:rsidR="00FF2A77" w:rsidRPr="00A60A0A">
        <w:rPr>
          <w:rFonts w:ascii="Times New Roman" w:hAnsi="Times New Roman" w:cs="Times New Roman"/>
          <w:sz w:val="24"/>
          <w:szCs w:val="24"/>
        </w:rPr>
        <w:t xml:space="preserve"> clade in </w:t>
      </w:r>
      <w:r w:rsidR="00343184" w:rsidRPr="00A60A0A">
        <w:rPr>
          <w:rFonts w:ascii="Times New Roman" w:hAnsi="Times New Roman" w:cs="Times New Roman"/>
          <w:sz w:val="24"/>
          <w:szCs w:val="24"/>
        </w:rPr>
        <w:t>the first three months of 2021</w:t>
      </w:r>
      <w:r w:rsidR="007A4B58" w:rsidRPr="00A60A0A">
        <w:rPr>
          <w:rFonts w:ascii="Times New Roman" w:hAnsi="Times New Roman" w:cs="Times New Roman"/>
          <w:sz w:val="24"/>
          <w:szCs w:val="24"/>
        </w:rPr>
        <w:t xml:space="preserve"> remains similar to that of 2020</w:t>
      </w:r>
      <w:r w:rsidR="00343184" w:rsidRPr="00A60A0A">
        <w:rPr>
          <w:rFonts w:ascii="Times New Roman" w:hAnsi="Times New Roman" w:cs="Times New Roman"/>
          <w:sz w:val="24"/>
          <w:szCs w:val="24"/>
        </w:rPr>
        <w:t xml:space="preserve">. </w:t>
      </w:r>
    </w:p>
    <w:p w14:paraId="792DF0A8" w14:textId="443B4E17" w:rsidR="00C12952" w:rsidRPr="00A60A0A" w:rsidRDefault="00C12952"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The median posterior rate of nucleotide substitution</w:t>
      </w:r>
      <w:r w:rsidR="00E872B9" w:rsidRPr="00A60A0A">
        <w:rPr>
          <w:rFonts w:ascii="Times New Roman" w:hAnsi="Times New Roman" w:cs="Times New Roman"/>
          <w:sz w:val="24"/>
          <w:szCs w:val="24"/>
        </w:rPr>
        <w:t xml:space="preserve"> for the C-IVA clade</w:t>
      </w:r>
      <w:r w:rsidRPr="00A60A0A">
        <w:rPr>
          <w:rFonts w:ascii="Times New Roman" w:hAnsi="Times New Roman" w:cs="Times New Roman"/>
          <w:sz w:val="24"/>
          <w:szCs w:val="24"/>
        </w:rPr>
        <w:t xml:space="preserve"> estimated by Bayesian analysis was 4.</w:t>
      </w:r>
      <w:r w:rsidR="00E872B9" w:rsidRPr="00A60A0A">
        <w:rPr>
          <w:rFonts w:ascii="Times New Roman" w:hAnsi="Times New Roman" w:cs="Times New Roman"/>
          <w:sz w:val="24"/>
          <w:szCs w:val="24"/>
        </w:rPr>
        <w:t xml:space="preserve">265 </w:t>
      </w:r>
      <w:r w:rsidRPr="00A60A0A">
        <w:rPr>
          <w:rFonts w:ascii="Times New Roman" w:hAnsi="Times New Roman" w:cs="Times New Roman"/>
          <w:sz w:val="24"/>
          <w:szCs w:val="24"/>
        </w:rPr>
        <w:t>x 10</w:t>
      </w:r>
      <w:r w:rsidRPr="00A60A0A">
        <w:rPr>
          <w:rFonts w:ascii="Times New Roman" w:hAnsi="Times New Roman" w:cs="Times New Roman"/>
          <w:sz w:val="24"/>
          <w:szCs w:val="24"/>
          <w:vertAlign w:val="superscript"/>
        </w:rPr>
        <w:t>-3</w:t>
      </w:r>
      <w:r w:rsidRPr="00A60A0A">
        <w:rPr>
          <w:rFonts w:ascii="Times New Roman" w:hAnsi="Times New Roman" w:cs="Times New Roman"/>
          <w:sz w:val="24"/>
          <w:szCs w:val="24"/>
        </w:rPr>
        <w:t xml:space="preserve"> </w:t>
      </w:r>
      <w:r w:rsidR="00CB54AB" w:rsidRPr="00A60A0A">
        <w:rPr>
          <w:rFonts w:ascii="Times New Roman" w:hAnsi="Times New Roman" w:cs="Times New Roman"/>
          <w:sz w:val="24"/>
          <w:szCs w:val="24"/>
        </w:rPr>
        <w:t>(</w:t>
      </w:r>
      <w:r w:rsidR="00E872B9" w:rsidRPr="00A60A0A">
        <w:rPr>
          <w:rFonts w:ascii="Times New Roman" w:hAnsi="Times New Roman" w:cs="Times New Roman"/>
          <w:sz w:val="24"/>
          <w:szCs w:val="24"/>
        </w:rPr>
        <w:t>95%HPD: 3.956 x 10</w:t>
      </w:r>
      <w:r w:rsidR="00E872B9" w:rsidRPr="00A60A0A">
        <w:rPr>
          <w:rFonts w:ascii="Times New Roman" w:hAnsi="Times New Roman" w:cs="Times New Roman"/>
          <w:sz w:val="24"/>
          <w:szCs w:val="24"/>
          <w:vertAlign w:val="superscript"/>
        </w:rPr>
        <w:t>-3</w:t>
      </w:r>
      <w:r w:rsidR="00E872B9" w:rsidRPr="00A60A0A">
        <w:rPr>
          <w:rFonts w:ascii="Times New Roman" w:hAnsi="Times New Roman" w:cs="Times New Roman"/>
          <w:sz w:val="24"/>
          <w:szCs w:val="24"/>
        </w:rPr>
        <w:t>, 4.589 x 10</w:t>
      </w:r>
      <w:r w:rsidR="00E872B9" w:rsidRPr="00A60A0A">
        <w:rPr>
          <w:rFonts w:ascii="Times New Roman" w:hAnsi="Times New Roman" w:cs="Times New Roman"/>
          <w:sz w:val="24"/>
          <w:szCs w:val="24"/>
          <w:vertAlign w:val="superscript"/>
        </w:rPr>
        <w:t>-3</w:t>
      </w:r>
      <w:r w:rsidR="00CB54AB" w:rsidRPr="00A60A0A">
        <w:rPr>
          <w:rFonts w:ascii="Times New Roman" w:hAnsi="Times New Roman" w:cs="Times New Roman"/>
          <w:sz w:val="24"/>
          <w:szCs w:val="24"/>
        </w:rPr>
        <w:t>)</w:t>
      </w:r>
      <w:r w:rsidRPr="00A60A0A">
        <w:rPr>
          <w:rFonts w:ascii="Times New Roman" w:hAnsi="Times New Roman" w:cs="Times New Roman"/>
          <w:sz w:val="24"/>
          <w:szCs w:val="24"/>
        </w:rPr>
        <w:t>.</w:t>
      </w:r>
      <w:r w:rsidRPr="00A60A0A">
        <w:rPr>
          <w:rFonts w:ascii="Times New Roman" w:hAnsi="Times New Roman" w:cs="Times New Roman"/>
          <w:b/>
          <w:sz w:val="24"/>
          <w:szCs w:val="24"/>
        </w:rPr>
        <w:t xml:space="preserve"> </w:t>
      </w:r>
      <w:r w:rsidR="00DA43F2" w:rsidRPr="00A60A0A">
        <w:rPr>
          <w:rFonts w:ascii="Times New Roman" w:hAnsi="Times New Roman" w:cs="Times New Roman"/>
          <w:sz w:val="24"/>
          <w:szCs w:val="24"/>
        </w:rPr>
        <w:t>Relative</w:t>
      </w:r>
      <w:r w:rsidR="00DB5F24" w:rsidRPr="00A60A0A">
        <w:rPr>
          <w:rFonts w:ascii="Times New Roman" w:hAnsi="Times New Roman" w:cs="Times New Roman"/>
          <w:sz w:val="24"/>
          <w:szCs w:val="24"/>
        </w:rPr>
        <w:t xml:space="preserve"> </w:t>
      </w:r>
      <w:r w:rsidRPr="00A60A0A">
        <w:rPr>
          <w:rFonts w:ascii="Times New Roman" w:hAnsi="Times New Roman" w:cs="Times New Roman"/>
          <w:sz w:val="24"/>
          <w:szCs w:val="24"/>
        </w:rPr>
        <w:t>genetic diversity</w:t>
      </w:r>
      <w:r w:rsidR="00DA43F2" w:rsidRPr="00A60A0A">
        <w:rPr>
          <w:rFonts w:ascii="Times New Roman" w:hAnsi="Times New Roman" w:cs="Times New Roman"/>
          <w:sz w:val="24"/>
          <w:szCs w:val="24"/>
        </w:rPr>
        <w:t xml:space="preserve"> of the HA gene </w:t>
      </w:r>
      <w:r w:rsidRPr="00A60A0A">
        <w:rPr>
          <w:rFonts w:ascii="Times New Roman" w:hAnsi="Times New Roman" w:cs="Times New Roman"/>
          <w:sz w:val="24"/>
          <w:szCs w:val="24"/>
        </w:rPr>
        <w:t xml:space="preserve">was estimated by </w:t>
      </w:r>
      <w:r w:rsidR="00DA43F2" w:rsidRPr="00A60A0A">
        <w:rPr>
          <w:rFonts w:ascii="Times New Roman" w:hAnsi="Times New Roman" w:cs="Times New Roman"/>
          <w:sz w:val="24"/>
          <w:szCs w:val="24"/>
        </w:rPr>
        <w:t xml:space="preserve">a Bayesian </w:t>
      </w:r>
      <w:r w:rsidRPr="00A60A0A">
        <w:rPr>
          <w:rFonts w:ascii="Times New Roman" w:hAnsi="Times New Roman" w:cs="Times New Roman"/>
          <w:sz w:val="24"/>
          <w:szCs w:val="24"/>
        </w:rPr>
        <w:t xml:space="preserve">demographic reconstruction </w:t>
      </w:r>
      <w:r w:rsidR="00DA43F2" w:rsidRPr="00A60A0A">
        <w:rPr>
          <w:rFonts w:ascii="Times New Roman" w:hAnsi="Times New Roman" w:cs="Times New Roman"/>
          <w:sz w:val="24"/>
          <w:szCs w:val="24"/>
        </w:rPr>
        <w:t>and demonstrated an almost linear increase from 2011 to 201</w:t>
      </w:r>
      <w:r w:rsidR="004F4A2D" w:rsidRPr="00A60A0A">
        <w:rPr>
          <w:rFonts w:ascii="Times New Roman" w:hAnsi="Times New Roman" w:cs="Times New Roman"/>
          <w:sz w:val="24"/>
          <w:szCs w:val="24"/>
        </w:rPr>
        <w:t>5</w:t>
      </w:r>
      <w:r w:rsidR="00DA43F2" w:rsidRPr="00A60A0A">
        <w:rPr>
          <w:rFonts w:ascii="Times New Roman" w:hAnsi="Times New Roman" w:cs="Times New Roman"/>
          <w:sz w:val="24"/>
          <w:szCs w:val="24"/>
        </w:rPr>
        <w:t xml:space="preserve"> </w:t>
      </w:r>
      <w:r w:rsidR="003869FC" w:rsidRPr="00A60A0A">
        <w:rPr>
          <w:rFonts w:ascii="Times New Roman" w:hAnsi="Times New Roman" w:cs="Times New Roman"/>
          <w:sz w:val="24"/>
          <w:szCs w:val="24"/>
        </w:rPr>
        <w:t xml:space="preserve">and decrease from 2015 to </w:t>
      </w:r>
      <w:r w:rsidR="004F4A2D" w:rsidRPr="00A60A0A">
        <w:rPr>
          <w:rFonts w:ascii="Times New Roman" w:hAnsi="Times New Roman" w:cs="Times New Roman"/>
          <w:sz w:val="24"/>
          <w:szCs w:val="24"/>
        </w:rPr>
        <w:t xml:space="preserve">2019 </w:t>
      </w:r>
      <w:r w:rsidR="009737AA" w:rsidRPr="00A60A0A">
        <w:rPr>
          <w:rFonts w:ascii="Times New Roman" w:hAnsi="Times New Roman" w:cs="Times New Roman"/>
          <w:sz w:val="24"/>
          <w:szCs w:val="24"/>
        </w:rPr>
        <w:t>(Figure 1b)</w:t>
      </w:r>
      <w:r w:rsidRPr="00A60A0A">
        <w:rPr>
          <w:rFonts w:ascii="Times New Roman" w:hAnsi="Times New Roman" w:cs="Times New Roman"/>
          <w:sz w:val="24"/>
          <w:szCs w:val="24"/>
        </w:rPr>
        <w:t xml:space="preserve">. </w:t>
      </w:r>
      <w:r w:rsidR="004465B7" w:rsidRPr="00A60A0A">
        <w:rPr>
          <w:rFonts w:ascii="Times New Roman" w:hAnsi="Times New Roman" w:cs="Times New Roman"/>
          <w:sz w:val="24"/>
          <w:szCs w:val="24"/>
        </w:rPr>
        <w:t xml:space="preserve">Despite minimal genetic diversity in </w:t>
      </w:r>
      <w:r w:rsidR="00F25CF0" w:rsidRPr="00A60A0A">
        <w:rPr>
          <w:rFonts w:ascii="Times New Roman" w:hAnsi="Times New Roman" w:cs="Times New Roman"/>
          <w:sz w:val="24"/>
          <w:szCs w:val="24"/>
        </w:rPr>
        <w:t xml:space="preserve">2018 and </w:t>
      </w:r>
      <w:r w:rsidR="004465B7" w:rsidRPr="00A60A0A">
        <w:rPr>
          <w:rFonts w:ascii="Times New Roman" w:hAnsi="Times New Roman" w:cs="Times New Roman"/>
          <w:sz w:val="24"/>
          <w:szCs w:val="24"/>
        </w:rPr>
        <w:t>2019, detection frequency began to increase. The increase in detection frequency is followed by an increase in relative genetic diversity</w:t>
      </w:r>
      <w:r w:rsidR="000C3499" w:rsidRPr="00A60A0A">
        <w:rPr>
          <w:rFonts w:ascii="Times New Roman" w:hAnsi="Times New Roman" w:cs="Times New Roman"/>
          <w:sz w:val="24"/>
          <w:szCs w:val="24"/>
        </w:rPr>
        <w:t xml:space="preserve">. </w:t>
      </w:r>
      <w:r w:rsidR="00DE063D" w:rsidRPr="00A60A0A">
        <w:rPr>
          <w:rFonts w:ascii="Times New Roman" w:hAnsi="Times New Roman" w:cs="Times New Roman"/>
          <w:sz w:val="24"/>
          <w:szCs w:val="24"/>
        </w:rPr>
        <w:t>The trends in relative genetic diversity</w:t>
      </w:r>
      <w:r w:rsidR="00C878B2" w:rsidRPr="00A60A0A">
        <w:rPr>
          <w:rFonts w:ascii="Times New Roman" w:hAnsi="Times New Roman" w:cs="Times New Roman"/>
          <w:sz w:val="24"/>
          <w:szCs w:val="24"/>
        </w:rPr>
        <w:t xml:space="preserve"> </w:t>
      </w:r>
      <w:r w:rsidR="00DE063D" w:rsidRPr="00A60A0A">
        <w:rPr>
          <w:rFonts w:ascii="Times New Roman" w:hAnsi="Times New Roman" w:cs="Times New Roman"/>
          <w:sz w:val="24"/>
          <w:szCs w:val="24"/>
        </w:rPr>
        <w:t xml:space="preserve">are supported by the topology of </w:t>
      </w:r>
      <w:commentRangeStart w:id="15"/>
      <w:commentRangeStart w:id="16"/>
      <w:r w:rsidR="004D43EB" w:rsidRPr="00A60A0A">
        <w:rPr>
          <w:rFonts w:ascii="Times New Roman" w:hAnsi="Times New Roman" w:cs="Times New Roman"/>
          <w:sz w:val="24"/>
          <w:szCs w:val="24"/>
        </w:rPr>
        <w:t>a maximum-</w:t>
      </w:r>
      <w:r w:rsidR="004D43EB" w:rsidRPr="00A60A0A">
        <w:rPr>
          <w:rFonts w:ascii="Times New Roman" w:hAnsi="Times New Roman" w:cs="Times New Roman"/>
          <w:sz w:val="24"/>
          <w:szCs w:val="24"/>
        </w:rPr>
        <w:lastRenderedPageBreak/>
        <w:t xml:space="preserve">likelihood phylogeny </w:t>
      </w:r>
      <w:commentRangeEnd w:id="15"/>
      <w:r w:rsidR="004F4C4F" w:rsidRPr="00A60A0A">
        <w:rPr>
          <w:rStyle w:val="CommentReference"/>
          <w:rFonts w:ascii="Times New Roman" w:hAnsi="Times New Roman" w:cs="Times New Roman"/>
          <w:sz w:val="24"/>
          <w:szCs w:val="24"/>
        </w:rPr>
        <w:commentReference w:id="15"/>
      </w:r>
      <w:commentRangeEnd w:id="16"/>
      <w:r w:rsidR="00C80D32" w:rsidRPr="00A60A0A">
        <w:rPr>
          <w:rStyle w:val="CommentReference"/>
          <w:rFonts w:ascii="Times New Roman" w:hAnsi="Times New Roman" w:cs="Times New Roman"/>
          <w:sz w:val="24"/>
          <w:szCs w:val="24"/>
        </w:rPr>
        <w:commentReference w:id="16"/>
      </w:r>
      <w:r w:rsidR="004D43EB" w:rsidRPr="00A60A0A">
        <w:rPr>
          <w:rFonts w:ascii="Times New Roman" w:hAnsi="Times New Roman" w:cs="Times New Roman"/>
          <w:sz w:val="24"/>
          <w:szCs w:val="24"/>
        </w:rPr>
        <w:t>(Supplementa</w:t>
      </w:r>
      <w:r w:rsidR="004958A7" w:rsidRPr="00A60A0A">
        <w:rPr>
          <w:rFonts w:ascii="Times New Roman" w:hAnsi="Times New Roman" w:cs="Times New Roman"/>
          <w:sz w:val="24"/>
          <w:szCs w:val="24"/>
        </w:rPr>
        <w:t>ry</w:t>
      </w:r>
      <w:r w:rsidR="004D43EB" w:rsidRPr="00A60A0A">
        <w:rPr>
          <w:rFonts w:ascii="Times New Roman" w:hAnsi="Times New Roman" w:cs="Times New Roman"/>
          <w:sz w:val="24"/>
          <w:szCs w:val="24"/>
        </w:rPr>
        <w:t xml:space="preserve"> Figure </w:t>
      </w:r>
      <w:r w:rsidR="0046024E" w:rsidRPr="00A60A0A">
        <w:rPr>
          <w:rFonts w:ascii="Times New Roman" w:hAnsi="Times New Roman" w:cs="Times New Roman"/>
          <w:sz w:val="24"/>
          <w:szCs w:val="24"/>
        </w:rPr>
        <w:t>1</w:t>
      </w:r>
      <w:r w:rsidR="004D43EB" w:rsidRPr="00A60A0A">
        <w:rPr>
          <w:rFonts w:ascii="Times New Roman" w:hAnsi="Times New Roman" w:cs="Times New Roman"/>
          <w:sz w:val="24"/>
          <w:szCs w:val="24"/>
        </w:rPr>
        <w:t xml:space="preserve">) with </w:t>
      </w:r>
      <w:r w:rsidR="004F4C4F" w:rsidRPr="00A60A0A">
        <w:rPr>
          <w:rFonts w:ascii="Times New Roman" w:hAnsi="Times New Roman" w:cs="Times New Roman"/>
          <w:sz w:val="24"/>
          <w:szCs w:val="24"/>
        </w:rPr>
        <w:t xml:space="preserve">external branches that are shorter relative to branches on the interior of the </w:t>
      </w:r>
      <w:commentRangeStart w:id="17"/>
      <w:commentRangeStart w:id="18"/>
      <w:r w:rsidR="004F4C4F" w:rsidRPr="00A60A0A">
        <w:rPr>
          <w:rFonts w:ascii="Times New Roman" w:hAnsi="Times New Roman" w:cs="Times New Roman"/>
          <w:sz w:val="24"/>
          <w:szCs w:val="24"/>
        </w:rPr>
        <w:t>tree</w:t>
      </w:r>
      <w:commentRangeEnd w:id="17"/>
      <w:r w:rsidR="00F63CF1" w:rsidRPr="00A60A0A">
        <w:rPr>
          <w:rStyle w:val="CommentReference"/>
          <w:rFonts w:ascii="Times New Roman" w:hAnsi="Times New Roman" w:cs="Times New Roman"/>
          <w:sz w:val="24"/>
          <w:szCs w:val="24"/>
        </w:rPr>
        <w:commentReference w:id="17"/>
      </w:r>
      <w:commentRangeEnd w:id="18"/>
      <w:r w:rsidR="00090554">
        <w:rPr>
          <w:rStyle w:val="CommentReference"/>
        </w:rPr>
        <w:commentReference w:id="18"/>
      </w:r>
      <w:r w:rsidR="004F4C4F" w:rsidRPr="00A60A0A">
        <w:rPr>
          <w:rFonts w:ascii="Times New Roman" w:hAnsi="Times New Roman" w:cs="Times New Roman"/>
          <w:sz w:val="24"/>
          <w:szCs w:val="24"/>
        </w:rPr>
        <w:t>.</w:t>
      </w:r>
    </w:p>
    <w:p w14:paraId="72765DC1" w14:textId="51605DBE" w:rsidR="00C12952" w:rsidRPr="00A60A0A" w:rsidRDefault="00C12952"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Two co-circulating clades</w:t>
      </w:r>
      <w:r w:rsidR="001757DE" w:rsidRPr="00A60A0A">
        <w:rPr>
          <w:rFonts w:ascii="Times New Roman" w:hAnsi="Times New Roman" w:cs="Times New Roman"/>
          <w:b/>
          <w:sz w:val="24"/>
          <w:szCs w:val="24"/>
        </w:rPr>
        <w:t xml:space="preserve"> with onward transmission after 2018</w:t>
      </w:r>
    </w:p>
    <w:p w14:paraId="1AC08062" w14:textId="44C5DC34" w:rsidR="00DC11A7" w:rsidRPr="00A60A0A" w:rsidRDefault="00C12952"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w:t>
      </w:r>
      <w:r w:rsidR="00D5388B" w:rsidRPr="00A60A0A">
        <w:rPr>
          <w:rFonts w:ascii="Times New Roman" w:hAnsi="Times New Roman" w:cs="Times New Roman"/>
          <w:sz w:val="24"/>
          <w:szCs w:val="24"/>
        </w:rPr>
        <w:t xml:space="preserve">HA </w:t>
      </w:r>
      <w:r w:rsidRPr="00A60A0A">
        <w:rPr>
          <w:rFonts w:ascii="Times New Roman" w:hAnsi="Times New Roman" w:cs="Times New Roman"/>
          <w:sz w:val="24"/>
          <w:szCs w:val="24"/>
        </w:rPr>
        <w:t>tree shows many co-circulating</w:t>
      </w:r>
      <w:r w:rsidR="00D5388B" w:rsidRPr="00A60A0A">
        <w:rPr>
          <w:rFonts w:ascii="Times New Roman" w:hAnsi="Times New Roman" w:cs="Times New Roman"/>
          <w:sz w:val="24"/>
          <w:szCs w:val="24"/>
        </w:rPr>
        <w:t xml:space="preserve"> C-IV</w:t>
      </w:r>
      <w:r w:rsidR="00C62F60" w:rsidRPr="00A60A0A">
        <w:rPr>
          <w:rFonts w:ascii="Times New Roman" w:hAnsi="Times New Roman" w:cs="Times New Roman"/>
          <w:sz w:val="24"/>
          <w:szCs w:val="24"/>
        </w:rPr>
        <w:t>A</w:t>
      </w:r>
      <w:r w:rsidRPr="00A60A0A">
        <w:rPr>
          <w:rFonts w:ascii="Times New Roman" w:hAnsi="Times New Roman" w:cs="Times New Roman"/>
          <w:sz w:val="24"/>
          <w:szCs w:val="24"/>
        </w:rPr>
        <w:t xml:space="preserve"> genetic clades </w:t>
      </w:r>
      <w:r w:rsidR="00C62F60" w:rsidRPr="00A60A0A">
        <w:rPr>
          <w:rFonts w:ascii="Times New Roman" w:hAnsi="Times New Roman" w:cs="Times New Roman"/>
          <w:sz w:val="24"/>
          <w:szCs w:val="24"/>
        </w:rPr>
        <w:t xml:space="preserve">that corresponded with </w:t>
      </w:r>
      <w:r w:rsidR="00C63457" w:rsidRPr="00A60A0A">
        <w:rPr>
          <w:rFonts w:ascii="Times New Roman" w:hAnsi="Times New Roman" w:cs="Times New Roman"/>
          <w:sz w:val="24"/>
          <w:szCs w:val="24"/>
        </w:rPr>
        <w:t xml:space="preserve">high levels of </w:t>
      </w:r>
      <w:r w:rsidR="00C62F60" w:rsidRPr="00A60A0A">
        <w:rPr>
          <w:rFonts w:ascii="Times New Roman" w:hAnsi="Times New Roman" w:cs="Times New Roman"/>
          <w:sz w:val="24"/>
          <w:szCs w:val="24"/>
        </w:rPr>
        <w:t xml:space="preserve">relative genetic </w:t>
      </w:r>
      <w:r w:rsidR="00C63457" w:rsidRPr="00A60A0A">
        <w:rPr>
          <w:rFonts w:ascii="Times New Roman" w:hAnsi="Times New Roman" w:cs="Times New Roman"/>
          <w:sz w:val="24"/>
          <w:szCs w:val="24"/>
        </w:rPr>
        <w:t xml:space="preserve">diversity </w:t>
      </w:r>
      <w:r w:rsidR="00C62F60" w:rsidRPr="00A60A0A">
        <w:rPr>
          <w:rFonts w:ascii="Times New Roman" w:hAnsi="Times New Roman" w:cs="Times New Roman"/>
          <w:sz w:val="24"/>
          <w:szCs w:val="24"/>
        </w:rPr>
        <w:t>in</w:t>
      </w:r>
      <w:r w:rsidRPr="00A60A0A">
        <w:rPr>
          <w:rFonts w:ascii="Times New Roman" w:hAnsi="Times New Roman" w:cs="Times New Roman"/>
          <w:sz w:val="24"/>
          <w:szCs w:val="24"/>
        </w:rPr>
        <w:t xml:space="preserve"> 2013</w:t>
      </w:r>
      <w:r w:rsidR="00D41944" w:rsidRPr="00A60A0A">
        <w:rPr>
          <w:rFonts w:ascii="Times New Roman" w:hAnsi="Times New Roman" w:cs="Times New Roman"/>
          <w:sz w:val="24"/>
          <w:szCs w:val="24"/>
        </w:rPr>
        <w:t xml:space="preserve"> and</w:t>
      </w:r>
      <w:r w:rsidRPr="00A60A0A">
        <w:rPr>
          <w:rFonts w:ascii="Times New Roman" w:hAnsi="Times New Roman" w:cs="Times New Roman"/>
          <w:sz w:val="24"/>
          <w:szCs w:val="24"/>
        </w:rPr>
        <w:t xml:space="preserve"> 201</w:t>
      </w:r>
      <w:r w:rsidR="00D41944" w:rsidRPr="00A60A0A">
        <w:rPr>
          <w:rFonts w:ascii="Times New Roman" w:hAnsi="Times New Roman" w:cs="Times New Roman"/>
          <w:sz w:val="24"/>
          <w:szCs w:val="24"/>
        </w:rPr>
        <w:t>5</w:t>
      </w:r>
      <w:r w:rsidR="00FC2008" w:rsidRPr="00A60A0A">
        <w:rPr>
          <w:rFonts w:ascii="Times New Roman" w:hAnsi="Times New Roman" w:cs="Times New Roman"/>
          <w:sz w:val="24"/>
          <w:szCs w:val="24"/>
        </w:rPr>
        <w:t xml:space="preserve"> (</w:t>
      </w:r>
      <w:r w:rsidR="00C62F60" w:rsidRPr="00A60A0A">
        <w:rPr>
          <w:rFonts w:ascii="Times New Roman" w:hAnsi="Times New Roman" w:cs="Times New Roman"/>
          <w:sz w:val="24"/>
          <w:szCs w:val="24"/>
        </w:rPr>
        <w:t xml:space="preserve">Figure 1b; </w:t>
      </w:r>
      <w:r w:rsidR="00FC2008" w:rsidRPr="00A60A0A">
        <w:rPr>
          <w:rFonts w:ascii="Times New Roman" w:hAnsi="Times New Roman" w:cs="Times New Roman"/>
          <w:sz w:val="24"/>
          <w:szCs w:val="24"/>
        </w:rPr>
        <w:t>Figure 2)</w:t>
      </w:r>
      <w:r w:rsidRPr="00A60A0A">
        <w:rPr>
          <w:rFonts w:ascii="Times New Roman" w:hAnsi="Times New Roman" w:cs="Times New Roman"/>
          <w:sz w:val="24"/>
          <w:szCs w:val="24"/>
        </w:rPr>
        <w:t xml:space="preserve">. </w:t>
      </w:r>
      <w:r w:rsidR="00C62F60" w:rsidRPr="00A60A0A">
        <w:rPr>
          <w:rFonts w:ascii="Times New Roman" w:hAnsi="Times New Roman" w:cs="Times New Roman"/>
          <w:sz w:val="24"/>
          <w:szCs w:val="24"/>
        </w:rPr>
        <w:t>After 2018, on</w:t>
      </w:r>
      <w:r w:rsidRPr="00A60A0A">
        <w:rPr>
          <w:rFonts w:ascii="Times New Roman" w:hAnsi="Times New Roman" w:cs="Times New Roman"/>
          <w:sz w:val="24"/>
          <w:szCs w:val="24"/>
        </w:rPr>
        <w:t xml:space="preserve">ly two distinct genetic </w:t>
      </w:r>
      <w:r w:rsidR="00C62F60" w:rsidRPr="00A60A0A">
        <w:rPr>
          <w:rFonts w:ascii="Times New Roman" w:hAnsi="Times New Roman" w:cs="Times New Roman"/>
          <w:sz w:val="24"/>
          <w:szCs w:val="24"/>
        </w:rPr>
        <w:t xml:space="preserve">clades </w:t>
      </w:r>
      <w:r w:rsidRPr="00A60A0A">
        <w:rPr>
          <w:rFonts w:ascii="Times New Roman" w:hAnsi="Times New Roman" w:cs="Times New Roman"/>
          <w:sz w:val="24"/>
          <w:szCs w:val="24"/>
        </w:rPr>
        <w:t xml:space="preserve">of the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clade were </w:t>
      </w:r>
      <w:r w:rsidR="00C62F60" w:rsidRPr="00A60A0A">
        <w:rPr>
          <w:rFonts w:ascii="Times New Roman" w:hAnsi="Times New Roman" w:cs="Times New Roman"/>
          <w:sz w:val="24"/>
          <w:szCs w:val="24"/>
        </w:rPr>
        <w:t>apparent:</w:t>
      </w:r>
      <w:r w:rsidRPr="00A60A0A">
        <w:rPr>
          <w:rFonts w:ascii="Times New Roman" w:hAnsi="Times New Roman" w:cs="Times New Roman"/>
          <w:sz w:val="24"/>
          <w:szCs w:val="24"/>
        </w:rPr>
        <w:t xml:space="preserve"> a major clade representing </w:t>
      </w:r>
      <w:r w:rsidR="00105B76" w:rsidRPr="00A60A0A">
        <w:rPr>
          <w:rFonts w:ascii="Times New Roman" w:hAnsi="Times New Roman" w:cs="Times New Roman"/>
          <w:sz w:val="24"/>
          <w:szCs w:val="24"/>
        </w:rPr>
        <w:t>245</w:t>
      </w:r>
      <w:r w:rsidRPr="00A60A0A">
        <w:rPr>
          <w:rFonts w:ascii="Times New Roman" w:hAnsi="Times New Roman" w:cs="Times New Roman"/>
          <w:sz w:val="24"/>
          <w:szCs w:val="24"/>
        </w:rPr>
        <w:t xml:space="preserve"> detections </w:t>
      </w:r>
      <w:r w:rsidR="006049B3" w:rsidRPr="00A60A0A">
        <w:rPr>
          <w:rFonts w:ascii="Times New Roman" w:hAnsi="Times New Roman" w:cs="Times New Roman"/>
          <w:sz w:val="24"/>
          <w:szCs w:val="24"/>
        </w:rPr>
        <w:t>(</w:t>
      </w:r>
      <w:r w:rsidR="00105B76" w:rsidRPr="00A60A0A">
        <w:rPr>
          <w:rFonts w:ascii="Times New Roman" w:hAnsi="Times New Roman" w:cs="Times New Roman"/>
          <w:sz w:val="24"/>
          <w:szCs w:val="24"/>
        </w:rPr>
        <w:t>71</w:t>
      </w:r>
      <w:r w:rsidR="006049B3" w:rsidRPr="00A60A0A">
        <w:rPr>
          <w:rFonts w:ascii="Times New Roman" w:hAnsi="Times New Roman" w:cs="Times New Roman"/>
          <w:sz w:val="24"/>
          <w:szCs w:val="24"/>
        </w:rPr>
        <w:t xml:space="preserve"> in 2019, </w:t>
      </w:r>
      <w:r w:rsidR="00105B76" w:rsidRPr="00A60A0A">
        <w:rPr>
          <w:rFonts w:ascii="Times New Roman" w:hAnsi="Times New Roman" w:cs="Times New Roman"/>
          <w:sz w:val="24"/>
          <w:szCs w:val="24"/>
        </w:rPr>
        <w:t>174</w:t>
      </w:r>
      <w:r w:rsidR="006049B3" w:rsidRPr="00A60A0A">
        <w:rPr>
          <w:rFonts w:ascii="Times New Roman" w:hAnsi="Times New Roman" w:cs="Times New Roman"/>
          <w:sz w:val="24"/>
          <w:szCs w:val="24"/>
        </w:rPr>
        <w:t xml:space="preserve"> in 2020) </w:t>
      </w:r>
      <w:r w:rsidRPr="00A60A0A">
        <w:rPr>
          <w:rFonts w:ascii="Times New Roman" w:hAnsi="Times New Roman" w:cs="Times New Roman"/>
          <w:sz w:val="24"/>
          <w:szCs w:val="24"/>
        </w:rPr>
        <w:t xml:space="preserve">and a minor clade representing </w:t>
      </w:r>
      <w:r w:rsidR="00105B76" w:rsidRPr="00A60A0A">
        <w:rPr>
          <w:rFonts w:ascii="Times New Roman" w:hAnsi="Times New Roman" w:cs="Times New Roman"/>
          <w:sz w:val="24"/>
          <w:szCs w:val="24"/>
        </w:rPr>
        <w:t>24</w:t>
      </w:r>
      <w:r w:rsidR="00C62F60" w:rsidRPr="00A60A0A">
        <w:rPr>
          <w:rFonts w:ascii="Times New Roman" w:hAnsi="Times New Roman" w:cs="Times New Roman"/>
          <w:sz w:val="24"/>
          <w:szCs w:val="24"/>
        </w:rPr>
        <w:t xml:space="preserve"> detections</w:t>
      </w:r>
      <w:r w:rsidR="006049B3" w:rsidRPr="00A60A0A">
        <w:rPr>
          <w:rFonts w:ascii="Times New Roman" w:hAnsi="Times New Roman" w:cs="Times New Roman"/>
          <w:sz w:val="24"/>
          <w:szCs w:val="24"/>
        </w:rPr>
        <w:t xml:space="preserve"> (</w:t>
      </w:r>
      <w:r w:rsidR="00105B76" w:rsidRPr="00A60A0A">
        <w:rPr>
          <w:rFonts w:ascii="Times New Roman" w:hAnsi="Times New Roman" w:cs="Times New Roman"/>
          <w:sz w:val="24"/>
          <w:szCs w:val="24"/>
        </w:rPr>
        <w:t>19</w:t>
      </w:r>
      <w:r w:rsidR="006049B3" w:rsidRPr="00A60A0A">
        <w:rPr>
          <w:rFonts w:ascii="Times New Roman" w:hAnsi="Times New Roman" w:cs="Times New Roman"/>
          <w:sz w:val="24"/>
          <w:szCs w:val="24"/>
        </w:rPr>
        <w:t xml:space="preserve"> in 2019 and </w:t>
      </w:r>
      <w:r w:rsidR="00105B76" w:rsidRPr="00A60A0A">
        <w:rPr>
          <w:rFonts w:ascii="Times New Roman" w:hAnsi="Times New Roman" w:cs="Times New Roman"/>
          <w:sz w:val="24"/>
          <w:szCs w:val="24"/>
        </w:rPr>
        <w:t>6</w:t>
      </w:r>
      <w:r w:rsidR="006049B3" w:rsidRPr="00A60A0A">
        <w:rPr>
          <w:rFonts w:ascii="Times New Roman" w:hAnsi="Times New Roman" w:cs="Times New Roman"/>
          <w:sz w:val="24"/>
          <w:szCs w:val="24"/>
        </w:rPr>
        <w:t xml:space="preserve"> in 2020)</w:t>
      </w:r>
      <w:r w:rsidRPr="00A60A0A">
        <w:rPr>
          <w:rFonts w:ascii="Times New Roman" w:hAnsi="Times New Roman" w:cs="Times New Roman"/>
          <w:sz w:val="24"/>
          <w:szCs w:val="24"/>
        </w:rPr>
        <w:t xml:space="preserve">. </w:t>
      </w:r>
      <w:r w:rsidR="00DC11A7" w:rsidRPr="00A60A0A">
        <w:rPr>
          <w:rFonts w:ascii="Times New Roman" w:hAnsi="Times New Roman" w:cs="Times New Roman"/>
          <w:sz w:val="24"/>
          <w:szCs w:val="24"/>
        </w:rPr>
        <w:t xml:space="preserve">The major clade viruses </w:t>
      </w:r>
      <w:r w:rsidR="00FC00D6" w:rsidRPr="00A60A0A">
        <w:rPr>
          <w:rFonts w:ascii="Times New Roman" w:hAnsi="Times New Roman" w:cs="Times New Roman"/>
          <w:sz w:val="24"/>
          <w:szCs w:val="24"/>
        </w:rPr>
        <w:t xml:space="preserve">were </w:t>
      </w:r>
      <w:r w:rsidR="008840C0" w:rsidRPr="00A60A0A">
        <w:rPr>
          <w:rFonts w:ascii="Times New Roman" w:hAnsi="Times New Roman" w:cs="Times New Roman"/>
          <w:sz w:val="24"/>
          <w:szCs w:val="24"/>
        </w:rPr>
        <w:t xml:space="preserve">first </w:t>
      </w:r>
      <w:r w:rsidR="00FC00D6" w:rsidRPr="00A60A0A">
        <w:rPr>
          <w:rFonts w:ascii="Times New Roman" w:hAnsi="Times New Roman" w:cs="Times New Roman"/>
          <w:sz w:val="24"/>
          <w:szCs w:val="24"/>
        </w:rPr>
        <w:t xml:space="preserve">detected </w:t>
      </w:r>
      <w:r w:rsidR="008840C0" w:rsidRPr="00A60A0A">
        <w:rPr>
          <w:rFonts w:ascii="Times New Roman" w:hAnsi="Times New Roman" w:cs="Times New Roman"/>
          <w:sz w:val="24"/>
          <w:szCs w:val="24"/>
        </w:rPr>
        <w:t>in the S</w:t>
      </w:r>
      <w:r w:rsidR="00DC11A7" w:rsidRPr="00A60A0A">
        <w:rPr>
          <w:rFonts w:ascii="Times New Roman" w:hAnsi="Times New Roman" w:cs="Times New Roman"/>
          <w:sz w:val="24"/>
          <w:szCs w:val="24"/>
        </w:rPr>
        <w:t>outhwest region (Texas</w:t>
      </w:r>
      <w:r w:rsidR="001F7C3B" w:rsidRPr="00A60A0A">
        <w:rPr>
          <w:rFonts w:ascii="Times New Roman" w:hAnsi="Times New Roman" w:cs="Times New Roman"/>
          <w:sz w:val="24"/>
          <w:szCs w:val="24"/>
        </w:rPr>
        <w:t>, Oklahoma,</w:t>
      </w:r>
      <w:r w:rsidR="00DC11A7" w:rsidRPr="00A60A0A">
        <w:rPr>
          <w:rFonts w:ascii="Times New Roman" w:hAnsi="Times New Roman" w:cs="Times New Roman"/>
          <w:sz w:val="24"/>
          <w:szCs w:val="24"/>
        </w:rPr>
        <w:t xml:space="preserve"> and Kansas) of the U</w:t>
      </w:r>
      <w:r w:rsidR="003155C2" w:rsidRPr="00A60A0A">
        <w:rPr>
          <w:rFonts w:ascii="Times New Roman" w:hAnsi="Times New Roman" w:cs="Times New Roman"/>
          <w:sz w:val="24"/>
          <w:szCs w:val="24"/>
        </w:rPr>
        <w:t>.</w:t>
      </w:r>
      <w:r w:rsidR="00DC11A7" w:rsidRPr="00A60A0A">
        <w:rPr>
          <w:rFonts w:ascii="Times New Roman" w:hAnsi="Times New Roman" w:cs="Times New Roman"/>
          <w:sz w:val="24"/>
          <w:szCs w:val="24"/>
        </w:rPr>
        <w:t>S</w:t>
      </w:r>
      <w:r w:rsidR="003155C2" w:rsidRPr="00A60A0A">
        <w:rPr>
          <w:rFonts w:ascii="Times New Roman" w:hAnsi="Times New Roman" w:cs="Times New Roman"/>
          <w:sz w:val="24"/>
          <w:szCs w:val="24"/>
        </w:rPr>
        <w:t>.</w:t>
      </w:r>
      <w:r w:rsidR="00DC11A7" w:rsidRPr="00A60A0A">
        <w:rPr>
          <w:rFonts w:ascii="Times New Roman" w:hAnsi="Times New Roman" w:cs="Times New Roman"/>
          <w:sz w:val="24"/>
          <w:szCs w:val="24"/>
        </w:rPr>
        <w:t xml:space="preserve"> in 2017 and 2018, but </w:t>
      </w:r>
      <w:r w:rsidR="002B0BC7" w:rsidRPr="00A60A0A">
        <w:rPr>
          <w:rFonts w:ascii="Times New Roman" w:hAnsi="Times New Roman" w:cs="Times New Roman"/>
          <w:sz w:val="24"/>
          <w:szCs w:val="24"/>
        </w:rPr>
        <w:t>were detected in the</w:t>
      </w:r>
      <w:r w:rsidR="00DC11A7" w:rsidRPr="00A60A0A">
        <w:rPr>
          <w:rFonts w:ascii="Times New Roman" w:hAnsi="Times New Roman" w:cs="Times New Roman"/>
          <w:sz w:val="24"/>
          <w:szCs w:val="24"/>
        </w:rPr>
        <w:t xml:space="preserve"> major pork producing states </w:t>
      </w:r>
      <w:r w:rsidR="002B0BC7" w:rsidRPr="00A60A0A">
        <w:rPr>
          <w:rFonts w:ascii="Times New Roman" w:hAnsi="Times New Roman" w:cs="Times New Roman"/>
          <w:sz w:val="24"/>
          <w:szCs w:val="24"/>
        </w:rPr>
        <w:t xml:space="preserve">of </w:t>
      </w:r>
      <w:r w:rsidR="00DC11A7" w:rsidRPr="00A60A0A">
        <w:rPr>
          <w:rFonts w:ascii="Times New Roman" w:hAnsi="Times New Roman" w:cs="Times New Roman"/>
          <w:sz w:val="24"/>
          <w:szCs w:val="24"/>
        </w:rPr>
        <w:t>the Midwest</w:t>
      </w:r>
      <w:r w:rsidR="00587C90" w:rsidRPr="00A60A0A">
        <w:rPr>
          <w:rFonts w:ascii="Times New Roman" w:hAnsi="Times New Roman" w:cs="Times New Roman"/>
          <w:sz w:val="24"/>
          <w:szCs w:val="24"/>
        </w:rPr>
        <w:t xml:space="preserve"> by January 2019</w:t>
      </w:r>
      <w:r w:rsidR="00DC11A7" w:rsidRPr="00A60A0A">
        <w:rPr>
          <w:rFonts w:ascii="Times New Roman" w:hAnsi="Times New Roman" w:cs="Times New Roman"/>
          <w:sz w:val="24"/>
          <w:szCs w:val="24"/>
        </w:rPr>
        <w:t xml:space="preserve">. By </w:t>
      </w:r>
      <w:r w:rsidR="00587C90" w:rsidRPr="00A60A0A">
        <w:rPr>
          <w:rFonts w:ascii="Times New Roman" w:hAnsi="Times New Roman" w:cs="Times New Roman"/>
          <w:sz w:val="24"/>
          <w:szCs w:val="24"/>
        </w:rPr>
        <w:t>late</w:t>
      </w:r>
      <w:r w:rsidR="00DC11A7" w:rsidRPr="00A60A0A">
        <w:rPr>
          <w:rFonts w:ascii="Times New Roman" w:hAnsi="Times New Roman" w:cs="Times New Roman"/>
          <w:sz w:val="24"/>
          <w:szCs w:val="24"/>
        </w:rPr>
        <w:t xml:space="preserve">-2019, major clade viruses </w:t>
      </w:r>
      <w:r w:rsidR="007F0AAE" w:rsidRPr="00A60A0A">
        <w:rPr>
          <w:rFonts w:ascii="Times New Roman" w:hAnsi="Times New Roman" w:cs="Times New Roman"/>
          <w:sz w:val="24"/>
          <w:szCs w:val="24"/>
        </w:rPr>
        <w:t>were detected</w:t>
      </w:r>
      <w:r w:rsidR="00C10CCA" w:rsidRPr="00A60A0A">
        <w:rPr>
          <w:rFonts w:ascii="Times New Roman" w:hAnsi="Times New Roman" w:cs="Times New Roman"/>
          <w:sz w:val="24"/>
          <w:szCs w:val="24"/>
        </w:rPr>
        <w:t xml:space="preserve"> </w:t>
      </w:r>
      <w:r w:rsidR="007F0AAE" w:rsidRPr="00A60A0A">
        <w:rPr>
          <w:rFonts w:ascii="Times New Roman" w:hAnsi="Times New Roman" w:cs="Times New Roman"/>
          <w:sz w:val="24"/>
          <w:szCs w:val="24"/>
        </w:rPr>
        <w:t>in</w:t>
      </w:r>
      <w:r w:rsidR="009332CE" w:rsidRPr="00A60A0A">
        <w:rPr>
          <w:rFonts w:ascii="Times New Roman" w:hAnsi="Times New Roman" w:cs="Times New Roman"/>
          <w:sz w:val="24"/>
          <w:szCs w:val="24"/>
        </w:rPr>
        <w:t xml:space="preserve"> North Carolina </w:t>
      </w:r>
      <w:r w:rsidR="00A04D43" w:rsidRPr="00A60A0A">
        <w:rPr>
          <w:rFonts w:ascii="Times New Roman" w:hAnsi="Times New Roman" w:cs="Times New Roman"/>
          <w:sz w:val="24"/>
          <w:szCs w:val="24"/>
        </w:rPr>
        <w:t>and</w:t>
      </w:r>
      <w:r w:rsidR="003155C2" w:rsidRPr="00A60A0A">
        <w:rPr>
          <w:rFonts w:ascii="Times New Roman" w:hAnsi="Times New Roman" w:cs="Times New Roman"/>
          <w:sz w:val="24"/>
          <w:szCs w:val="24"/>
        </w:rPr>
        <w:t xml:space="preserve"> some</w:t>
      </w:r>
      <w:r w:rsidR="00DC11A7" w:rsidRPr="00A60A0A">
        <w:rPr>
          <w:rFonts w:ascii="Times New Roman" w:hAnsi="Times New Roman" w:cs="Times New Roman"/>
          <w:sz w:val="24"/>
          <w:szCs w:val="24"/>
        </w:rPr>
        <w:t xml:space="preserve"> </w:t>
      </w:r>
      <w:commentRangeStart w:id="19"/>
      <w:commentRangeStart w:id="20"/>
      <w:r w:rsidR="009332CE" w:rsidRPr="00A60A0A">
        <w:rPr>
          <w:rFonts w:ascii="Times New Roman" w:hAnsi="Times New Roman" w:cs="Times New Roman"/>
          <w:sz w:val="24"/>
          <w:szCs w:val="24"/>
        </w:rPr>
        <w:t xml:space="preserve">less </w:t>
      </w:r>
      <w:r w:rsidR="00DB5F24" w:rsidRPr="00A60A0A">
        <w:rPr>
          <w:rFonts w:ascii="Times New Roman" w:hAnsi="Times New Roman" w:cs="Times New Roman"/>
          <w:sz w:val="24"/>
          <w:szCs w:val="24"/>
        </w:rPr>
        <w:t>hog-dense</w:t>
      </w:r>
      <w:r w:rsidR="00DC11A7" w:rsidRPr="00A60A0A">
        <w:rPr>
          <w:rFonts w:ascii="Times New Roman" w:hAnsi="Times New Roman" w:cs="Times New Roman"/>
          <w:sz w:val="24"/>
          <w:szCs w:val="24"/>
        </w:rPr>
        <w:t xml:space="preserve"> </w:t>
      </w:r>
      <w:commentRangeEnd w:id="19"/>
      <w:r w:rsidR="007F0AAE" w:rsidRPr="00A60A0A">
        <w:rPr>
          <w:rStyle w:val="CommentReference"/>
          <w:rFonts w:ascii="Times New Roman" w:hAnsi="Times New Roman" w:cs="Times New Roman"/>
          <w:sz w:val="24"/>
          <w:szCs w:val="24"/>
        </w:rPr>
        <w:commentReference w:id="19"/>
      </w:r>
      <w:commentRangeEnd w:id="20"/>
      <w:r w:rsidR="00A04D43" w:rsidRPr="00A60A0A">
        <w:rPr>
          <w:rStyle w:val="CommentReference"/>
          <w:rFonts w:ascii="Times New Roman" w:hAnsi="Times New Roman" w:cs="Times New Roman"/>
          <w:sz w:val="24"/>
          <w:szCs w:val="24"/>
        </w:rPr>
        <w:commentReference w:id="20"/>
      </w:r>
      <w:r w:rsidR="00DC11A7" w:rsidRPr="00A60A0A">
        <w:rPr>
          <w:rFonts w:ascii="Times New Roman" w:hAnsi="Times New Roman" w:cs="Times New Roman"/>
          <w:sz w:val="24"/>
          <w:szCs w:val="24"/>
        </w:rPr>
        <w:t>states su</w:t>
      </w:r>
      <w:r w:rsidR="009332CE" w:rsidRPr="00A60A0A">
        <w:rPr>
          <w:rFonts w:ascii="Times New Roman" w:hAnsi="Times New Roman" w:cs="Times New Roman"/>
          <w:sz w:val="24"/>
          <w:szCs w:val="24"/>
        </w:rPr>
        <w:t xml:space="preserve">ch as Michigan and Pennsylvania. </w:t>
      </w:r>
      <w:r w:rsidR="00840833" w:rsidRPr="00A60A0A">
        <w:rPr>
          <w:rFonts w:ascii="Times New Roman" w:hAnsi="Times New Roman" w:cs="Times New Roman"/>
          <w:sz w:val="24"/>
          <w:szCs w:val="24"/>
        </w:rPr>
        <w:t xml:space="preserve">Despite the broad geographic representation, the </w:t>
      </w:r>
      <w:r w:rsidR="00293AF6" w:rsidRPr="00A60A0A">
        <w:rPr>
          <w:rFonts w:ascii="Times New Roman" w:hAnsi="Times New Roman" w:cs="Times New Roman"/>
          <w:sz w:val="24"/>
          <w:szCs w:val="24"/>
        </w:rPr>
        <w:t>majority of detections</w:t>
      </w:r>
      <w:r w:rsidR="004958A7" w:rsidRPr="00A60A0A">
        <w:rPr>
          <w:rFonts w:ascii="Times New Roman" w:hAnsi="Times New Roman" w:cs="Times New Roman"/>
          <w:sz w:val="24"/>
          <w:szCs w:val="24"/>
        </w:rPr>
        <w:t xml:space="preserve"> (56%)</w:t>
      </w:r>
      <w:r w:rsidR="00293AF6" w:rsidRPr="00A60A0A">
        <w:rPr>
          <w:rFonts w:ascii="Times New Roman" w:hAnsi="Times New Roman" w:cs="Times New Roman"/>
          <w:sz w:val="24"/>
          <w:szCs w:val="24"/>
        </w:rPr>
        <w:t xml:space="preserve"> </w:t>
      </w:r>
      <w:r w:rsidR="00840833" w:rsidRPr="00A60A0A">
        <w:rPr>
          <w:rFonts w:ascii="Times New Roman" w:hAnsi="Times New Roman" w:cs="Times New Roman"/>
          <w:sz w:val="24"/>
          <w:szCs w:val="24"/>
        </w:rPr>
        <w:t xml:space="preserve">of this clade </w:t>
      </w:r>
      <w:r w:rsidR="00293AF6" w:rsidRPr="00A60A0A">
        <w:rPr>
          <w:rFonts w:ascii="Times New Roman" w:hAnsi="Times New Roman" w:cs="Times New Roman"/>
          <w:sz w:val="24"/>
          <w:szCs w:val="24"/>
        </w:rPr>
        <w:t xml:space="preserve">were in Iowa and Indiana. </w:t>
      </w:r>
      <w:r w:rsidR="008840C0" w:rsidRPr="00A60A0A">
        <w:rPr>
          <w:rFonts w:ascii="Times New Roman" w:hAnsi="Times New Roman" w:cs="Times New Roman"/>
          <w:sz w:val="24"/>
          <w:szCs w:val="24"/>
        </w:rPr>
        <w:t>The minor clade was initially detected in the Midwest</w:t>
      </w:r>
      <w:r w:rsidR="00AD6B78" w:rsidRPr="00A60A0A">
        <w:rPr>
          <w:rFonts w:ascii="Times New Roman" w:hAnsi="Times New Roman" w:cs="Times New Roman"/>
          <w:sz w:val="24"/>
          <w:szCs w:val="24"/>
        </w:rPr>
        <w:t>;</w:t>
      </w:r>
      <w:r w:rsidR="00267703" w:rsidRPr="00A60A0A">
        <w:rPr>
          <w:rFonts w:ascii="Times New Roman" w:hAnsi="Times New Roman" w:cs="Times New Roman"/>
          <w:sz w:val="24"/>
          <w:szCs w:val="24"/>
        </w:rPr>
        <w:t xml:space="preserve"> it was </w:t>
      </w:r>
      <w:r w:rsidR="00387C10" w:rsidRPr="00A60A0A">
        <w:rPr>
          <w:rFonts w:ascii="Times New Roman" w:hAnsi="Times New Roman" w:cs="Times New Roman"/>
          <w:sz w:val="24"/>
          <w:szCs w:val="24"/>
        </w:rPr>
        <w:t>rarely</w:t>
      </w:r>
      <w:r w:rsidR="003D2229" w:rsidRPr="00A60A0A">
        <w:rPr>
          <w:rFonts w:ascii="Times New Roman" w:hAnsi="Times New Roman" w:cs="Times New Roman"/>
          <w:sz w:val="24"/>
          <w:szCs w:val="24"/>
        </w:rPr>
        <w:t xml:space="preserve"> detected</w:t>
      </w:r>
      <w:r w:rsidR="00387C10" w:rsidRPr="00A60A0A">
        <w:rPr>
          <w:rFonts w:ascii="Times New Roman" w:hAnsi="Times New Roman" w:cs="Times New Roman"/>
          <w:sz w:val="24"/>
          <w:szCs w:val="24"/>
        </w:rPr>
        <w:t xml:space="preserve"> </w:t>
      </w:r>
      <w:r w:rsidR="00267703" w:rsidRPr="00A60A0A">
        <w:rPr>
          <w:rFonts w:ascii="Times New Roman" w:hAnsi="Times New Roman" w:cs="Times New Roman"/>
          <w:sz w:val="24"/>
          <w:szCs w:val="24"/>
        </w:rPr>
        <w:t xml:space="preserve">outside of these states from </w:t>
      </w:r>
      <w:r w:rsidR="00840833" w:rsidRPr="00A60A0A">
        <w:rPr>
          <w:rFonts w:ascii="Times New Roman" w:hAnsi="Times New Roman" w:cs="Times New Roman"/>
          <w:sz w:val="24"/>
          <w:szCs w:val="24"/>
        </w:rPr>
        <w:t>2018 to present</w:t>
      </w:r>
      <w:r w:rsidR="00267703" w:rsidRPr="00A60A0A">
        <w:rPr>
          <w:rFonts w:ascii="Times New Roman" w:hAnsi="Times New Roman" w:cs="Times New Roman"/>
          <w:sz w:val="24"/>
          <w:szCs w:val="24"/>
        </w:rPr>
        <w:t xml:space="preserve"> </w:t>
      </w:r>
      <w:r w:rsidR="001F7C3B" w:rsidRPr="00A60A0A">
        <w:rPr>
          <w:rFonts w:ascii="Times New Roman" w:hAnsi="Times New Roman" w:cs="Times New Roman"/>
          <w:sz w:val="24"/>
          <w:szCs w:val="24"/>
        </w:rPr>
        <w:t xml:space="preserve">(5 detections). </w:t>
      </w:r>
      <w:r w:rsidR="008840C0" w:rsidRPr="00A60A0A">
        <w:rPr>
          <w:rFonts w:ascii="Times New Roman" w:hAnsi="Times New Roman" w:cs="Times New Roman"/>
          <w:sz w:val="24"/>
          <w:szCs w:val="24"/>
        </w:rPr>
        <w:t xml:space="preserve"> </w:t>
      </w:r>
    </w:p>
    <w:p w14:paraId="574FB208" w14:textId="4FC030CC" w:rsidR="00C12952" w:rsidRPr="00A60A0A" w:rsidRDefault="00C12952"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Reassortment</w:t>
      </w:r>
      <w:r w:rsidR="00C23238" w:rsidRPr="00A60A0A">
        <w:rPr>
          <w:rFonts w:ascii="Times New Roman" w:hAnsi="Times New Roman" w:cs="Times New Roman"/>
          <w:b/>
          <w:sz w:val="24"/>
          <w:szCs w:val="24"/>
        </w:rPr>
        <w:t xml:space="preserve"> with the H3 IV-A</w:t>
      </w:r>
      <w:r w:rsidR="00A355A8" w:rsidRPr="00A60A0A">
        <w:rPr>
          <w:rFonts w:ascii="Times New Roman" w:hAnsi="Times New Roman" w:cs="Times New Roman"/>
          <w:b/>
          <w:sz w:val="24"/>
          <w:szCs w:val="24"/>
        </w:rPr>
        <w:t xml:space="preserve"> and novel </w:t>
      </w:r>
      <w:r w:rsidRPr="00A60A0A">
        <w:rPr>
          <w:rFonts w:ascii="Times New Roman" w:hAnsi="Times New Roman" w:cs="Times New Roman"/>
          <w:b/>
          <w:sz w:val="24"/>
          <w:szCs w:val="24"/>
        </w:rPr>
        <w:t>NA and NP gene segment</w:t>
      </w:r>
      <w:r w:rsidR="00A355A8" w:rsidRPr="00A60A0A">
        <w:rPr>
          <w:rFonts w:ascii="Times New Roman" w:hAnsi="Times New Roman" w:cs="Times New Roman"/>
          <w:b/>
          <w:sz w:val="24"/>
          <w:szCs w:val="24"/>
        </w:rPr>
        <w:t xml:space="preserve"> pairing</w:t>
      </w:r>
      <w:r w:rsidRPr="00A60A0A">
        <w:rPr>
          <w:rFonts w:ascii="Times New Roman" w:hAnsi="Times New Roman" w:cs="Times New Roman"/>
          <w:b/>
          <w:sz w:val="24"/>
          <w:szCs w:val="24"/>
        </w:rPr>
        <w:t>s</w:t>
      </w:r>
    </w:p>
    <w:p w14:paraId="3B3E7E90" w14:textId="105CD2A9" w:rsidR="00C12952" w:rsidRPr="00A60A0A" w:rsidRDefault="00C12952"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HA gene segments of the major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clade </w:t>
      </w:r>
      <w:r w:rsidR="00F62EC4" w:rsidRPr="00A60A0A">
        <w:rPr>
          <w:rFonts w:ascii="Times New Roman" w:hAnsi="Times New Roman" w:cs="Times New Roman"/>
          <w:sz w:val="24"/>
          <w:szCs w:val="24"/>
        </w:rPr>
        <w:t xml:space="preserve">were </w:t>
      </w:r>
      <w:r w:rsidRPr="00A60A0A">
        <w:rPr>
          <w:rFonts w:ascii="Times New Roman" w:hAnsi="Times New Roman" w:cs="Times New Roman"/>
          <w:sz w:val="24"/>
          <w:szCs w:val="24"/>
        </w:rPr>
        <w:t>consistently paired with N2 2002.B</w:t>
      </w:r>
      <w:r w:rsidR="002303F2" w:rsidRPr="00A60A0A">
        <w:rPr>
          <w:rFonts w:ascii="Times New Roman" w:hAnsi="Times New Roman" w:cs="Times New Roman"/>
          <w:sz w:val="24"/>
          <w:szCs w:val="24"/>
        </w:rPr>
        <w:t>2</w:t>
      </w:r>
      <w:r w:rsidRPr="00A60A0A">
        <w:rPr>
          <w:rFonts w:ascii="Times New Roman" w:hAnsi="Times New Roman" w:cs="Times New Roman"/>
          <w:sz w:val="24"/>
          <w:szCs w:val="24"/>
        </w:rPr>
        <w:t xml:space="preserve"> gene segments</w:t>
      </w:r>
      <w:r w:rsidR="00F62EC4" w:rsidRPr="00A60A0A">
        <w:rPr>
          <w:rFonts w:ascii="Times New Roman" w:hAnsi="Times New Roman" w:cs="Times New Roman"/>
          <w:sz w:val="24"/>
          <w:szCs w:val="24"/>
        </w:rPr>
        <w:t>,</w:t>
      </w:r>
      <w:r w:rsidRPr="00A60A0A">
        <w:rPr>
          <w:rFonts w:ascii="Times New Roman" w:hAnsi="Times New Roman" w:cs="Times New Roman"/>
          <w:sz w:val="24"/>
          <w:szCs w:val="24"/>
        </w:rPr>
        <w:t xml:space="preserve"> matching the topology of the congruent NA phylogenetic tree</w:t>
      </w:r>
      <w:r w:rsidR="00D74A6B" w:rsidRPr="00A60A0A">
        <w:rPr>
          <w:rFonts w:ascii="Times New Roman" w:hAnsi="Times New Roman" w:cs="Times New Roman"/>
          <w:sz w:val="24"/>
          <w:szCs w:val="24"/>
        </w:rPr>
        <w:t xml:space="preserve"> (Figure 2)</w:t>
      </w:r>
      <w:r w:rsidRPr="00A60A0A">
        <w:rPr>
          <w:rFonts w:ascii="Times New Roman" w:hAnsi="Times New Roman" w:cs="Times New Roman"/>
          <w:sz w:val="24"/>
          <w:szCs w:val="24"/>
        </w:rPr>
        <w:t xml:space="preserve">. The ancestral viruses of the minor clade </w:t>
      </w:r>
      <w:r w:rsidR="00991262" w:rsidRPr="00A60A0A">
        <w:rPr>
          <w:rFonts w:ascii="Times New Roman" w:hAnsi="Times New Roman" w:cs="Times New Roman"/>
          <w:sz w:val="24"/>
          <w:szCs w:val="24"/>
        </w:rPr>
        <w:t xml:space="preserve">were </w:t>
      </w:r>
      <w:r w:rsidRPr="00A60A0A">
        <w:rPr>
          <w:rFonts w:ascii="Times New Roman" w:hAnsi="Times New Roman" w:cs="Times New Roman"/>
          <w:sz w:val="24"/>
          <w:szCs w:val="24"/>
        </w:rPr>
        <w:t>paired with N2 2002.B</w:t>
      </w:r>
      <w:r w:rsidR="00DD0FF8" w:rsidRPr="00A60A0A">
        <w:rPr>
          <w:rFonts w:ascii="Times New Roman" w:hAnsi="Times New Roman" w:cs="Times New Roman"/>
          <w:sz w:val="24"/>
          <w:szCs w:val="24"/>
        </w:rPr>
        <w:t>2</w:t>
      </w:r>
      <w:r w:rsidRPr="00A60A0A">
        <w:rPr>
          <w:rFonts w:ascii="Times New Roman" w:hAnsi="Times New Roman" w:cs="Times New Roman"/>
          <w:sz w:val="24"/>
          <w:szCs w:val="24"/>
        </w:rPr>
        <w:t xml:space="preserve"> from mid-2012 to 2016. In 2016 (95% CI:</w:t>
      </w:r>
      <w:r w:rsidR="00962A6C" w:rsidRPr="00A60A0A">
        <w:rPr>
          <w:rFonts w:ascii="Times New Roman" w:hAnsi="Times New Roman" w:cs="Times New Roman"/>
          <w:sz w:val="24"/>
          <w:szCs w:val="24"/>
        </w:rPr>
        <w:t xml:space="preserve"> 2016-</w:t>
      </w:r>
      <w:r w:rsidR="00F36F00" w:rsidRPr="00A60A0A">
        <w:rPr>
          <w:rFonts w:ascii="Times New Roman" w:hAnsi="Times New Roman" w:cs="Times New Roman"/>
          <w:sz w:val="24"/>
          <w:szCs w:val="24"/>
        </w:rPr>
        <w:t>06-05, 2017-02-08</w:t>
      </w:r>
      <w:r w:rsidRPr="00A60A0A">
        <w:rPr>
          <w:rFonts w:ascii="Times New Roman" w:hAnsi="Times New Roman" w:cs="Times New Roman"/>
          <w:sz w:val="24"/>
          <w:szCs w:val="24"/>
        </w:rPr>
        <w:t>), the minor clade showed evidence of reassortment with a genetically distinct N2 2002.A</w:t>
      </w:r>
      <w:r w:rsidR="002303F2" w:rsidRPr="00A60A0A">
        <w:rPr>
          <w:rFonts w:ascii="Times New Roman" w:hAnsi="Times New Roman" w:cs="Times New Roman"/>
          <w:sz w:val="24"/>
          <w:szCs w:val="24"/>
        </w:rPr>
        <w:t>2</w:t>
      </w:r>
      <w:r w:rsidRPr="00A60A0A">
        <w:rPr>
          <w:rFonts w:ascii="Times New Roman" w:hAnsi="Times New Roman" w:cs="Times New Roman"/>
          <w:sz w:val="24"/>
          <w:szCs w:val="24"/>
        </w:rPr>
        <w:t xml:space="preserve"> that no other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HA gene segment </w:t>
      </w:r>
      <w:r w:rsidR="00F62EC4" w:rsidRPr="00A60A0A">
        <w:rPr>
          <w:rFonts w:ascii="Times New Roman" w:hAnsi="Times New Roman" w:cs="Times New Roman"/>
          <w:sz w:val="24"/>
          <w:szCs w:val="24"/>
        </w:rPr>
        <w:t xml:space="preserve">was </w:t>
      </w:r>
      <w:r w:rsidRPr="00A60A0A">
        <w:rPr>
          <w:rFonts w:ascii="Times New Roman" w:hAnsi="Times New Roman" w:cs="Times New Roman"/>
          <w:sz w:val="24"/>
          <w:szCs w:val="24"/>
        </w:rPr>
        <w:t>paired with in the past decade. The lineages of the remaining six gene segments were annotated onto the HA tree</w:t>
      </w:r>
      <w:r w:rsidR="00F62EC4" w:rsidRPr="00A60A0A">
        <w:rPr>
          <w:rFonts w:ascii="Times New Roman" w:hAnsi="Times New Roman" w:cs="Times New Roman"/>
          <w:sz w:val="24"/>
          <w:szCs w:val="24"/>
        </w:rPr>
        <w:t xml:space="preserve"> </w:t>
      </w:r>
      <w:r w:rsidR="00D74A6B" w:rsidRPr="00A60A0A">
        <w:rPr>
          <w:rFonts w:ascii="Times New Roman" w:hAnsi="Times New Roman" w:cs="Times New Roman"/>
          <w:sz w:val="24"/>
          <w:szCs w:val="24"/>
        </w:rPr>
        <w:t>(</w:t>
      </w:r>
      <w:commentRangeStart w:id="21"/>
      <w:r w:rsidR="00D74A6B" w:rsidRPr="00A60A0A">
        <w:rPr>
          <w:rFonts w:ascii="Times New Roman" w:hAnsi="Times New Roman" w:cs="Times New Roman"/>
          <w:sz w:val="24"/>
          <w:szCs w:val="24"/>
        </w:rPr>
        <w:t>Figure 3</w:t>
      </w:r>
      <w:commentRangeEnd w:id="21"/>
      <w:r w:rsidR="00236CEF" w:rsidRPr="00A60A0A">
        <w:rPr>
          <w:rStyle w:val="CommentReference"/>
          <w:rFonts w:ascii="Times New Roman" w:hAnsi="Times New Roman" w:cs="Times New Roman"/>
          <w:sz w:val="24"/>
          <w:szCs w:val="24"/>
        </w:rPr>
        <w:commentReference w:id="21"/>
      </w:r>
      <w:r w:rsidR="00D74A6B" w:rsidRPr="00A60A0A">
        <w:rPr>
          <w:rFonts w:ascii="Times New Roman" w:hAnsi="Times New Roman" w:cs="Times New Roman"/>
          <w:sz w:val="24"/>
          <w:szCs w:val="24"/>
        </w:rPr>
        <w:t>)</w:t>
      </w:r>
      <w:r w:rsidRPr="00A60A0A">
        <w:rPr>
          <w:rFonts w:ascii="Times New Roman" w:hAnsi="Times New Roman" w:cs="Times New Roman"/>
          <w:sz w:val="24"/>
          <w:szCs w:val="24"/>
        </w:rPr>
        <w:t xml:space="preserve">. Historically the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clade was paired with a nucleoprotein (NP) </w:t>
      </w:r>
      <w:r w:rsidRPr="00A60A0A">
        <w:rPr>
          <w:rFonts w:ascii="Times New Roman" w:hAnsi="Times New Roman" w:cs="Times New Roman"/>
          <w:sz w:val="24"/>
          <w:szCs w:val="24"/>
        </w:rPr>
        <w:lastRenderedPageBreak/>
        <w:t xml:space="preserve">gene segment from the triple-reassortment H3N2 (TRIG) lineage. The major clade showed evidence of reassortment with an NP from the H1N1 pdm09 lineage beginning in 2017. All available </w:t>
      </w:r>
      <w:r w:rsidR="00B62EE0" w:rsidRPr="00A60A0A">
        <w:rPr>
          <w:rFonts w:ascii="Times New Roman" w:hAnsi="Times New Roman" w:cs="Times New Roman"/>
          <w:sz w:val="24"/>
          <w:szCs w:val="24"/>
        </w:rPr>
        <w:t>WGS</w:t>
      </w:r>
      <w:r w:rsidRPr="00A60A0A">
        <w:rPr>
          <w:rFonts w:ascii="Times New Roman" w:hAnsi="Times New Roman" w:cs="Times New Roman"/>
          <w:sz w:val="24"/>
          <w:szCs w:val="24"/>
        </w:rPr>
        <w:t xml:space="preserve"> (n=</w:t>
      </w:r>
      <w:r w:rsidR="00C32EFB" w:rsidRPr="00A60A0A">
        <w:rPr>
          <w:rFonts w:ascii="Times New Roman" w:hAnsi="Times New Roman" w:cs="Times New Roman"/>
          <w:sz w:val="24"/>
          <w:szCs w:val="24"/>
        </w:rPr>
        <w:t>58</w:t>
      </w:r>
      <w:r w:rsidRPr="00A60A0A">
        <w:rPr>
          <w:rFonts w:ascii="Times New Roman" w:hAnsi="Times New Roman" w:cs="Times New Roman"/>
          <w:sz w:val="24"/>
          <w:szCs w:val="24"/>
        </w:rPr>
        <w:t xml:space="preserve">) from the major clade contained a pdm09 lineage NP after September 2018. There was no evidence of </w:t>
      </w:r>
      <w:r w:rsidR="00B62EE0" w:rsidRPr="00A60A0A">
        <w:rPr>
          <w:rFonts w:ascii="Times New Roman" w:hAnsi="Times New Roman" w:cs="Times New Roman"/>
          <w:sz w:val="24"/>
          <w:szCs w:val="24"/>
        </w:rPr>
        <w:t xml:space="preserve">lineage replacement </w:t>
      </w:r>
      <w:r w:rsidRPr="00A60A0A">
        <w:rPr>
          <w:rFonts w:ascii="Times New Roman" w:hAnsi="Times New Roman" w:cs="Times New Roman"/>
          <w:sz w:val="24"/>
          <w:szCs w:val="24"/>
        </w:rPr>
        <w:t>in the M, NS, PA, PB1, or PB2 gene segments.</w:t>
      </w:r>
    </w:p>
    <w:p w14:paraId="678A28D6" w14:textId="409BE4D1" w:rsidR="00C12952" w:rsidRPr="00A60A0A" w:rsidRDefault="00C12952"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N156H antigenic motif substitution</w:t>
      </w:r>
    </w:p>
    <w:p w14:paraId="3A4D815E" w14:textId="70D07ABC" w:rsidR="00C12952" w:rsidRPr="00A60A0A" w:rsidRDefault="00C12952" w:rsidP="00A60A0A">
      <w:pPr>
        <w:spacing w:line="480" w:lineRule="auto"/>
        <w:ind w:firstLine="720"/>
        <w:rPr>
          <w:rFonts w:ascii="Times New Roman" w:hAnsi="Times New Roman" w:cs="Times New Roman"/>
          <w:sz w:val="24"/>
          <w:szCs w:val="24"/>
        </w:rPr>
      </w:pPr>
      <w:commentRangeStart w:id="22"/>
      <w:r w:rsidRPr="00A60A0A">
        <w:rPr>
          <w:rFonts w:ascii="Times New Roman" w:hAnsi="Times New Roman" w:cs="Times New Roman"/>
          <w:sz w:val="24"/>
          <w:szCs w:val="24"/>
        </w:rPr>
        <w:t xml:space="preserve">The time-scaled tree annotated with amino acid substitutions created with Nextstrain showed two amino acid substitutions </w:t>
      </w:r>
      <w:r w:rsidR="0067160E" w:rsidRPr="00A60A0A">
        <w:rPr>
          <w:rFonts w:ascii="Times New Roman" w:hAnsi="Times New Roman" w:cs="Times New Roman"/>
          <w:sz w:val="24"/>
          <w:szCs w:val="24"/>
        </w:rPr>
        <w:t xml:space="preserve">associated with </w:t>
      </w:r>
      <w:r w:rsidRPr="00A60A0A">
        <w:rPr>
          <w:rFonts w:ascii="Times New Roman" w:hAnsi="Times New Roman" w:cs="Times New Roman"/>
          <w:sz w:val="24"/>
          <w:szCs w:val="24"/>
        </w:rPr>
        <w:t>the</w:t>
      </w:r>
      <w:r w:rsidR="00B807AF" w:rsidRPr="00A60A0A">
        <w:rPr>
          <w:rFonts w:ascii="Times New Roman" w:hAnsi="Times New Roman" w:cs="Times New Roman"/>
          <w:sz w:val="24"/>
          <w:szCs w:val="24"/>
        </w:rPr>
        <w:t xml:space="preserve"> expansion of the</w:t>
      </w:r>
      <w:r w:rsidRPr="00A60A0A">
        <w:rPr>
          <w:rFonts w:ascii="Times New Roman" w:hAnsi="Times New Roman" w:cs="Times New Roman"/>
          <w:sz w:val="24"/>
          <w:szCs w:val="24"/>
        </w:rPr>
        <w:t xml:space="preserve"> major clade, N156H and K368E, dating back to </w:t>
      </w:r>
      <w:r w:rsidR="00234DF5" w:rsidRPr="00A60A0A">
        <w:rPr>
          <w:rFonts w:ascii="Times New Roman" w:hAnsi="Times New Roman" w:cs="Times New Roman"/>
          <w:sz w:val="24"/>
          <w:szCs w:val="24"/>
        </w:rPr>
        <w:t xml:space="preserve">November </w:t>
      </w:r>
      <w:r w:rsidRPr="00A60A0A">
        <w:rPr>
          <w:rFonts w:ascii="Times New Roman" w:hAnsi="Times New Roman" w:cs="Times New Roman"/>
          <w:sz w:val="24"/>
          <w:szCs w:val="24"/>
        </w:rPr>
        <w:t>2016 (95% CI:</w:t>
      </w:r>
      <w:r w:rsidR="00234DF5" w:rsidRPr="00A60A0A">
        <w:rPr>
          <w:rFonts w:ascii="Times New Roman" w:hAnsi="Times New Roman" w:cs="Times New Roman"/>
          <w:sz w:val="24"/>
          <w:szCs w:val="24"/>
        </w:rPr>
        <w:t xml:space="preserve"> 2016-06-04,2017-05-18</w:t>
      </w:r>
      <w:r w:rsidRPr="00A60A0A">
        <w:rPr>
          <w:rFonts w:ascii="Times New Roman" w:hAnsi="Times New Roman" w:cs="Times New Roman"/>
          <w:sz w:val="24"/>
          <w:szCs w:val="24"/>
        </w:rPr>
        <w:t>)</w:t>
      </w:r>
      <w:r w:rsidR="000560BE" w:rsidRPr="00A60A0A">
        <w:rPr>
          <w:rFonts w:ascii="Times New Roman" w:hAnsi="Times New Roman" w:cs="Times New Roman"/>
          <w:sz w:val="24"/>
          <w:szCs w:val="24"/>
        </w:rPr>
        <w:t xml:space="preserve"> (Figure 3)</w:t>
      </w:r>
      <w:r w:rsidRPr="00A60A0A">
        <w:rPr>
          <w:rFonts w:ascii="Times New Roman" w:hAnsi="Times New Roman" w:cs="Times New Roman"/>
          <w:sz w:val="24"/>
          <w:szCs w:val="24"/>
        </w:rPr>
        <w:t xml:space="preserve">. </w:t>
      </w:r>
      <w:commentRangeEnd w:id="22"/>
      <w:r w:rsidR="0067160E" w:rsidRPr="00A60A0A">
        <w:rPr>
          <w:rStyle w:val="CommentReference"/>
          <w:rFonts w:ascii="Times New Roman" w:hAnsi="Times New Roman" w:cs="Times New Roman"/>
          <w:sz w:val="24"/>
          <w:szCs w:val="24"/>
        </w:rPr>
        <w:commentReference w:id="22"/>
      </w:r>
      <w:r w:rsidRPr="00A60A0A">
        <w:rPr>
          <w:rFonts w:ascii="Times New Roman" w:hAnsi="Times New Roman" w:cs="Times New Roman"/>
          <w:sz w:val="24"/>
          <w:szCs w:val="24"/>
        </w:rPr>
        <w:t xml:space="preserve">The 156 </w:t>
      </w:r>
      <w:r w:rsidR="0067160E" w:rsidRPr="00A60A0A">
        <w:rPr>
          <w:rFonts w:ascii="Times New Roman" w:hAnsi="Times New Roman" w:cs="Times New Roman"/>
          <w:sz w:val="24"/>
          <w:szCs w:val="24"/>
        </w:rPr>
        <w:t xml:space="preserve">position was identified in </w:t>
      </w:r>
      <w:r w:rsidRPr="00A60A0A">
        <w:rPr>
          <w:rFonts w:ascii="Times New Roman" w:hAnsi="Times New Roman" w:cs="Times New Roman"/>
          <w:sz w:val="24"/>
          <w:szCs w:val="24"/>
        </w:rPr>
        <w:t>the previously characterized antigenic motif</w:t>
      </w:r>
      <w:r w:rsidR="009717F9" w:rsidRPr="00A60A0A">
        <w:rPr>
          <w:rFonts w:ascii="Times New Roman" w:hAnsi="Times New Roman" w:cs="Times New Roman"/>
          <w:sz w:val="24"/>
          <w:szCs w:val="24"/>
        </w:rPr>
        <w:t xml:space="preserve"> </w:t>
      </w:r>
      <w:r w:rsidR="009717F9" w:rsidRPr="00A60A0A">
        <w:rPr>
          <w:rFonts w:ascii="Times New Roman" w:hAnsi="Times New Roman" w:cs="Times New Roman"/>
          <w:sz w:val="24"/>
          <w:szCs w:val="24"/>
        </w:rPr>
        <w:fldChar w:fldCharType="begin">
          <w:fldData xml:space="preserve">PEVuZE5vdGU+PENpdGU+PEF1dGhvcj5Lb2VsPC9BdXRob3I+PFllYXI+MjAxMzwvWWVhcj48UmVj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PEVuZE5vdGU+PENpdGU+PEF1dGhvcj5Lb2VsPC9BdXRob3I+PFllYXI+MjAxMzwvWWVhcj48UmVj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9717F9" w:rsidRPr="00A60A0A">
        <w:rPr>
          <w:rFonts w:ascii="Times New Roman" w:hAnsi="Times New Roman" w:cs="Times New Roman"/>
          <w:sz w:val="24"/>
          <w:szCs w:val="24"/>
        </w:rPr>
      </w:r>
      <w:r w:rsidR="009717F9"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(10, 11, 14)</w:t>
      </w:r>
      <w:r w:rsidR="009717F9"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This substitution </w:t>
      </w:r>
      <w:r w:rsidR="0067160E" w:rsidRPr="00A60A0A">
        <w:rPr>
          <w:rFonts w:ascii="Times New Roman" w:hAnsi="Times New Roman" w:cs="Times New Roman"/>
          <w:sz w:val="24"/>
          <w:szCs w:val="24"/>
        </w:rPr>
        <w:t xml:space="preserve">was </w:t>
      </w:r>
      <w:r w:rsidRPr="00A60A0A">
        <w:rPr>
          <w:rFonts w:ascii="Times New Roman" w:hAnsi="Times New Roman" w:cs="Times New Roman"/>
          <w:sz w:val="24"/>
          <w:szCs w:val="24"/>
        </w:rPr>
        <w:t xml:space="preserve">the only sustained mutation in the antigenic motif that occurred in either of the two contemporary clades. </w:t>
      </w:r>
      <w:r w:rsidR="00450F28" w:rsidRPr="00A60A0A">
        <w:rPr>
          <w:rFonts w:ascii="Times New Roman" w:hAnsi="Times New Roman" w:cs="Times New Roman"/>
          <w:sz w:val="24"/>
          <w:szCs w:val="24"/>
        </w:rPr>
        <w:t>Fourteen</w:t>
      </w:r>
      <w:r w:rsidRPr="00A60A0A">
        <w:rPr>
          <w:rFonts w:ascii="Times New Roman" w:hAnsi="Times New Roman" w:cs="Times New Roman"/>
          <w:sz w:val="24"/>
          <w:szCs w:val="24"/>
        </w:rPr>
        <w:t xml:space="preserve"> other amino acid substitutions </w:t>
      </w:r>
      <w:r w:rsidR="0067160E" w:rsidRPr="00A60A0A">
        <w:rPr>
          <w:rFonts w:ascii="Times New Roman" w:hAnsi="Times New Roman" w:cs="Times New Roman"/>
          <w:sz w:val="24"/>
          <w:szCs w:val="24"/>
        </w:rPr>
        <w:t>were detected</w:t>
      </w:r>
      <w:r w:rsidRPr="00A60A0A">
        <w:rPr>
          <w:rFonts w:ascii="Times New Roman" w:hAnsi="Times New Roman" w:cs="Times New Roman"/>
          <w:sz w:val="24"/>
          <w:szCs w:val="24"/>
        </w:rPr>
        <w:t xml:space="preserve"> in the major clade after December 2016. </w:t>
      </w:r>
      <w:r w:rsidR="00450F28" w:rsidRPr="00A60A0A">
        <w:rPr>
          <w:rFonts w:ascii="Times New Roman" w:hAnsi="Times New Roman" w:cs="Times New Roman"/>
          <w:sz w:val="24"/>
          <w:szCs w:val="24"/>
        </w:rPr>
        <w:t>Ten</w:t>
      </w:r>
      <w:r w:rsidRPr="00A60A0A">
        <w:rPr>
          <w:rFonts w:ascii="Times New Roman" w:hAnsi="Times New Roman" w:cs="Times New Roman"/>
          <w:sz w:val="24"/>
          <w:szCs w:val="24"/>
        </w:rPr>
        <w:t xml:space="preserve"> of the </w:t>
      </w:r>
      <w:r w:rsidR="00450F28" w:rsidRPr="00A60A0A">
        <w:rPr>
          <w:rFonts w:ascii="Times New Roman" w:hAnsi="Times New Roman" w:cs="Times New Roman"/>
          <w:sz w:val="24"/>
          <w:szCs w:val="24"/>
        </w:rPr>
        <w:t>fourteen</w:t>
      </w:r>
      <w:r w:rsidRPr="00A60A0A">
        <w:rPr>
          <w:rFonts w:ascii="Times New Roman" w:hAnsi="Times New Roman" w:cs="Times New Roman"/>
          <w:sz w:val="24"/>
          <w:szCs w:val="24"/>
        </w:rPr>
        <w:t xml:space="preserve"> occurred in antigenic regions of HA1 (N96S, </w:t>
      </w:r>
      <w:r w:rsidR="00ED0BEA" w:rsidRPr="00A60A0A">
        <w:rPr>
          <w:rFonts w:ascii="Times New Roman" w:hAnsi="Times New Roman" w:cs="Times New Roman"/>
          <w:sz w:val="24"/>
          <w:szCs w:val="24"/>
        </w:rPr>
        <w:t>V</w:t>
      </w:r>
      <w:r w:rsidR="00450F28" w:rsidRPr="00A60A0A">
        <w:rPr>
          <w:rFonts w:ascii="Times New Roman" w:hAnsi="Times New Roman" w:cs="Times New Roman"/>
          <w:sz w:val="24"/>
          <w:szCs w:val="24"/>
        </w:rPr>
        <w:t>32</w:t>
      </w:r>
      <w:r w:rsidR="00ED0BEA" w:rsidRPr="00A60A0A">
        <w:rPr>
          <w:rFonts w:ascii="Times New Roman" w:hAnsi="Times New Roman" w:cs="Times New Roman"/>
          <w:sz w:val="24"/>
          <w:szCs w:val="24"/>
        </w:rPr>
        <w:t>3</w:t>
      </w:r>
      <w:r w:rsidR="00450F28" w:rsidRPr="00A60A0A">
        <w:rPr>
          <w:rFonts w:ascii="Times New Roman" w:hAnsi="Times New Roman" w:cs="Times New Roman"/>
          <w:sz w:val="24"/>
          <w:szCs w:val="24"/>
        </w:rPr>
        <w:t xml:space="preserve">I, </w:t>
      </w:r>
      <w:r w:rsidRPr="00A60A0A">
        <w:rPr>
          <w:rFonts w:ascii="Times New Roman" w:hAnsi="Times New Roman" w:cs="Times New Roman"/>
          <w:sz w:val="24"/>
          <w:szCs w:val="24"/>
        </w:rPr>
        <w:t>A131T,</w:t>
      </w:r>
      <w:r w:rsidR="00450F28" w:rsidRPr="00A60A0A">
        <w:rPr>
          <w:rFonts w:ascii="Times New Roman" w:hAnsi="Times New Roman" w:cs="Times New Roman"/>
          <w:sz w:val="24"/>
          <w:szCs w:val="24"/>
        </w:rPr>
        <w:t xml:space="preserve"> R141K,</w:t>
      </w:r>
      <w:r w:rsidRPr="00A60A0A">
        <w:rPr>
          <w:rFonts w:ascii="Times New Roman" w:hAnsi="Times New Roman" w:cs="Times New Roman"/>
          <w:sz w:val="24"/>
          <w:szCs w:val="24"/>
        </w:rPr>
        <w:t xml:space="preserve"> T121N, S146G</w:t>
      </w:r>
      <w:r w:rsidR="00450F28" w:rsidRPr="00A60A0A">
        <w:rPr>
          <w:rFonts w:ascii="Times New Roman" w:hAnsi="Times New Roman" w:cs="Times New Roman"/>
          <w:sz w:val="24"/>
          <w:szCs w:val="24"/>
        </w:rPr>
        <w:t>, T48A, N158D, V196A, I214V;</w:t>
      </w:r>
      <w:r w:rsidR="00B93A7D" w:rsidRPr="00A60A0A">
        <w:rPr>
          <w:rFonts w:ascii="Times New Roman" w:hAnsi="Times New Roman" w:cs="Times New Roman"/>
          <w:sz w:val="24"/>
          <w:szCs w:val="24"/>
        </w:rPr>
        <w:t xml:space="preserve"> H3 </w:t>
      </w:r>
      <w:r w:rsidR="0067160E" w:rsidRPr="00A60A0A">
        <w:rPr>
          <w:rFonts w:ascii="Times New Roman" w:hAnsi="Times New Roman" w:cs="Times New Roman"/>
          <w:sz w:val="24"/>
          <w:szCs w:val="24"/>
        </w:rPr>
        <w:t>mature peptide numbering</w:t>
      </w:r>
      <w:r w:rsidRPr="00A60A0A">
        <w:rPr>
          <w:rFonts w:ascii="Times New Roman" w:hAnsi="Times New Roman" w:cs="Times New Roman"/>
          <w:sz w:val="24"/>
          <w:szCs w:val="24"/>
        </w:rPr>
        <w:t xml:space="preserve">). </w:t>
      </w:r>
    </w:p>
    <w:p w14:paraId="4A68D501" w14:textId="2EE49E33" w:rsidR="00C12952" w:rsidRPr="00A60A0A" w:rsidRDefault="00C12952" w:rsidP="00A60A0A">
      <w:pPr>
        <w:spacing w:line="480" w:lineRule="auto"/>
        <w:rPr>
          <w:rFonts w:ascii="Times New Roman" w:hAnsi="Times New Roman" w:cs="Times New Roman"/>
          <w:b/>
          <w:sz w:val="24"/>
          <w:szCs w:val="24"/>
        </w:rPr>
      </w:pPr>
      <w:commentRangeStart w:id="23"/>
      <w:r w:rsidRPr="00A60A0A">
        <w:rPr>
          <w:rFonts w:ascii="Times New Roman" w:hAnsi="Times New Roman" w:cs="Times New Roman"/>
          <w:b/>
          <w:sz w:val="24"/>
          <w:szCs w:val="24"/>
        </w:rPr>
        <w:t>H</w:t>
      </w:r>
      <w:r w:rsidR="001A1188" w:rsidRPr="00A60A0A">
        <w:rPr>
          <w:rFonts w:ascii="Times New Roman" w:hAnsi="Times New Roman" w:cs="Times New Roman"/>
          <w:b/>
          <w:sz w:val="24"/>
          <w:szCs w:val="24"/>
        </w:rPr>
        <w:t xml:space="preserve">emagglutination </w:t>
      </w:r>
      <w:r w:rsidRPr="00A60A0A">
        <w:rPr>
          <w:rFonts w:ascii="Times New Roman" w:hAnsi="Times New Roman" w:cs="Times New Roman"/>
          <w:b/>
          <w:sz w:val="24"/>
          <w:szCs w:val="24"/>
        </w:rPr>
        <w:t>I</w:t>
      </w:r>
      <w:r w:rsidR="001A1188" w:rsidRPr="00A60A0A">
        <w:rPr>
          <w:rFonts w:ascii="Times New Roman" w:hAnsi="Times New Roman" w:cs="Times New Roman"/>
          <w:b/>
          <w:sz w:val="24"/>
          <w:szCs w:val="24"/>
        </w:rPr>
        <w:t>nhibition</w:t>
      </w:r>
      <w:r w:rsidRPr="00A60A0A">
        <w:rPr>
          <w:rFonts w:ascii="Times New Roman" w:hAnsi="Times New Roman" w:cs="Times New Roman"/>
          <w:b/>
          <w:sz w:val="24"/>
          <w:szCs w:val="24"/>
        </w:rPr>
        <w:t xml:space="preserve"> and Antigenic Cartography</w:t>
      </w:r>
      <w:commentRangeEnd w:id="23"/>
      <w:r w:rsidR="005B6BBB" w:rsidRPr="00A60A0A">
        <w:rPr>
          <w:rStyle w:val="CommentReference"/>
          <w:rFonts w:ascii="Times New Roman" w:hAnsi="Times New Roman" w:cs="Times New Roman"/>
          <w:b/>
          <w:sz w:val="24"/>
          <w:szCs w:val="24"/>
        </w:rPr>
        <w:commentReference w:id="23"/>
      </w:r>
    </w:p>
    <w:p w14:paraId="32C069BF" w14:textId="0F9D4F65" w:rsidR="00C12952" w:rsidRPr="00A60A0A" w:rsidRDefault="00C12952"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Three </w:t>
      </w:r>
      <w:r w:rsidR="00B40CC3" w:rsidRPr="00A60A0A">
        <w:rPr>
          <w:rFonts w:ascii="Times New Roman" w:hAnsi="Times New Roman" w:cs="Times New Roman"/>
          <w:sz w:val="24"/>
          <w:szCs w:val="24"/>
        </w:rPr>
        <w:t xml:space="preserve">representative </w:t>
      </w:r>
      <w:r w:rsidRPr="00A60A0A">
        <w:rPr>
          <w:rFonts w:ascii="Times New Roman" w:hAnsi="Times New Roman" w:cs="Times New Roman"/>
          <w:sz w:val="24"/>
          <w:szCs w:val="24"/>
        </w:rPr>
        <w:t xml:space="preserve">strains were </w:t>
      </w:r>
      <w:r w:rsidR="00B40CC3" w:rsidRPr="00A60A0A">
        <w:rPr>
          <w:rFonts w:ascii="Times New Roman" w:hAnsi="Times New Roman" w:cs="Times New Roman"/>
          <w:sz w:val="24"/>
          <w:szCs w:val="24"/>
        </w:rPr>
        <w:t>selected</w:t>
      </w:r>
      <w:r w:rsidR="0077179F" w:rsidRPr="00A60A0A">
        <w:rPr>
          <w:rFonts w:ascii="Times New Roman" w:hAnsi="Times New Roman" w:cs="Times New Roman"/>
          <w:sz w:val="24"/>
          <w:szCs w:val="24"/>
        </w:rPr>
        <w:t xml:space="preserve"> </w:t>
      </w:r>
      <w:r w:rsidRPr="00A60A0A">
        <w:rPr>
          <w:rFonts w:ascii="Times New Roman" w:hAnsi="Times New Roman" w:cs="Times New Roman"/>
          <w:sz w:val="24"/>
          <w:szCs w:val="24"/>
        </w:rPr>
        <w:t xml:space="preserve">to represent three distinct groups of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s: the major clade </w:t>
      </w:r>
      <w:r w:rsidR="0077179F" w:rsidRPr="00A60A0A">
        <w:rPr>
          <w:rFonts w:ascii="Times New Roman" w:hAnsi="Times New Roman" w:cs="Times New Roman"/>
          <w:sz w:val="24"/>
          <w:szCs w:val="24"/>
        </w:rPr>
        <w:t xml:space="preserve">prior to the </w:t>
      </w:r>
      <w:r w:rsidRPr="00A60A0A">
        <w:rPr>
          <w:rFonts w:ascii="Times New Roman" w:hAnsi="Times New Roman" w:cs="Times New Roman"/>
          <w:sz w:val="24"/>
          <w:szCs w:val="24"/>
        </w:rPr>
        <w:t>N156H substitution (</w:t>
      </w:r>
      <w:r w:rsidR="00CC6876" w:rsidRPr="00A60A0A">
        <w:rPr>
          <w:rFonts w:ascii="Times New Roman" w:hAnsi="Times New Roman" w:cs="Times New Roman"/>
          <w:sz w:val="24"/>
          <w:szCs w:val="24"/>
        </w:rPr>
        <w:t>A/swine/Oklahoma/A01770191</w:t>
      </w:r>
      <w:r w:rsidRPr="00A60A0A">
        <w:rPr>
          <w:rFonts w:ascii="Times New Roman" w:hAnsi="Times New Roman" w:cs="Times New Roman"/>
          <w:sz w:val="24"/>
          <w:szCs w:val="24"/>
        </w:rPr>
        <w:t>/</w:t>
      </w:r>
      <w:r w:rsidR="00CC6876" w:rsidRPr="00A60A0A">
        <w:rPr>
          <w:rFonts w:ascii="Times New Roman" w:hAnsi="Times New Roman" w:cs="Times New Roman"/>
          <w:sz w:val="24"/>
          <w:szCs w:val="24"/>
        </w:rPr>
        <w:t>20</w:t>
      </w:r>
      <w:r w:rsidRPr="00A60A0A">
        <w:rPr>
          <w:rFonts w:ascii="Times New Roman" w:hAnsi="Times New Roman" w:cs="Times New Roman"/>
          <w:sz w:val="24"/>
          <w:szCs w:val="24"/>
        </w:rPr>
        <w:t>15</w:t>
      </w:r>
      <w:r w:rsidR="00CC6876" w:rsidRPr="00A60A0A">
        <w:rPr>
          <w:rFonts w:ascii="Times New Roman" w:hAnsi="Times New Roman" w:cs="Times New Roman"/>
          <w:sz w:val="24"/>
          <w:szCs w:val="24"/>
        </w:rPr>
        <w:t>; OK/15</w:t>
      </w:r>
      <w:r w:rsidRPr="00A60A0A">
        <w:rPr>
          <w:rFonts w:ascii="Times New Roman" w:hAnsi="Times New Roman" w:cs="Times New Roman"/>
          <w:sz w:val="24"/>
          <w:szCs w:val="24"/>
        </w:rPr>
        <w:t>)</w:t>
      </w:r>
      <w:r w:rsidR="0077179F" w:rsidRPr="00A60A0A">
        <w:rPr>
          <w:rFonts w:ascii="Times New Roman" w:hAnsi="Times New Roman" w:cs="Times New Roman"/>
          <w:sz w:val="24"/>
          <w:szCs w:val="24"/>
        </w:rPr>
        <w:t xml:space="preserve"> with 156N</w:t>
      </w:r>
      <w:r w:rsidR="00C017CF" w:rsidRPr="00A60A0A">
        <w:rPr>
          <w:rFonts w:ascii="Times New Roman" w:hAnsi="Times New Roman" w:cs="Times New Roman"/>
          <w:sz w:val="24"/>
          <w:szCs w:val="24"/>
        </w:rPr>
        <w:t>;</w:t>
      </w:r>
      <w:r w:rsidRPr="00A60A0A">
        <w:rPr>
          <w:rFonts w:ascii="Times New Roman" w:hAnsi="Times New Roman" w:cs="Times New Roman"/>
          <w:sz w:val="24"/>
          <w:szCs w:val="24"/>
        </w:rPr>
        <w:t xml:space="preserve"> the major clade </w:t>
      </w:r>
      <w:r w:rsidR="0077179F" w:rsidRPr="00A60A0A">
        <w:rPr>
          <w:rFonts w:ascii="Times New Roman" w:hAnsi="Times New Roman" w:cs="Times New Roman"/>
          <w:sz w:val="24"/>
          <w:szCs w:val="24"/>
        </w:rPr>
        <w:t xml:space="preserve">following the </w:t>
      </w:r>
      <w:r w:rsidRPr="00A60A0A">
        <w:rPr>
          <w:rFonts w:ascii="Times New Roman" w:hAnsi="Times New Roman" w:cs="Times New Roman"/>
          <w:sz w:val="24"/>
          <w:szCs w:val="24"/>
        </w:rPr>
        <w:t>N156H substitution (</w:t>
      </w:r>
      <w:r w:rsidR="00CC6876" w:rsidRPr="00A60A0A">
        <w:rPr>
          <w:rFonts w:ascii="Times New Roman" w:hAnsi="Times New Roman" w:cs="Times New Roman"/>
          <w:sz w:val="24"/>
          <w:szCs w:val="24"/>
        </w:rPr>
        <w:t>A/swine/North Carolina/A02245294</w:t>
      </w:r>
      <w:r w:rsidRPr="00A60A0A">
        <w:rPr>
          <w:rFonts w:ascii="Times New Roman" w:hAnsi="Times New Roman" w:cs="Times New Roman"/>
          <w:sz w:val="24"/>
          <w:szCs w:val="24"/>
        </w:rPr>
        <w:t>/</w:t>
      </w:r>
      <w:r w:rsidR="00CC6876" w:rsidRPr="00A60A0A">
        <w:rPr>
          <w:rFonts w:ascii="Times New Roman" w:hAnsi="Times New Roman" w:cs="Times New Roman"/>
          <w:sz w:val="24"/>
          <w:szCs w:val="24"/>
        </w:rPr>
        <w:t>20</w:t>
      </w:r>
      <w:r w:rsidRPr="00A60A0A">
        <w:rPr>
          <w:rFonts w:ascii="Times New Roman" w:hAnsi="Times New Roman" w:cs="Times New Roman"/>
          <w:sz w:val="24"/>
          <w:szCs w:val="24"/>
        </w:rPr>
        <w:t>19</w:t>
      </w:r>
      <w:r w:rsidR="00CC6876" w:rsidRPr="00A60A0A">
        <w:rPr>
          <w:rFonts w:ascii="Times New Roman" w:hAnsi="Times New Roman" w:cs="Times New Roman"/>
          <w:sz w:val="24"/>
          <w:szCs w:val="24"/>
        </w:rPr>
        <w:t>; NC/19</w:t>
      </w:r>
      <w:r w:rsidRPr="00A60A0A">
        <w:rPr>
          <w:rFonts w:ascii="Times New Roman" w:hAnsi="Times New Roman" w:cs="Times New Roman"/>
          <w:sz w:val="24"/>
          <w:szCs w:val="24"/>
        </w:rPr>
        <w:t>)</w:t>
      </w:r>
      <w:r w:rsidR="0077179F" w:rsidRPr="00A60A0A">
        <w:rPr>
          <w:rFonts w:ascii="Times New Roman" w:hAnsi="Times New Roman" w:cs="Times New Roman"/>
          <w:sz w:val="24"/>
          <w:szCs w:val="24"/>
        </w:rPr>
        <w:t xml:space="preserve"> with 156H</w:t>
      </w:r>
      <w:r w:rsidR="00C017CF" w:rsidRPr="00A60A0A">
        <w:rPr>
          <w:rFonts w:ascii="Times New Roman" w:hAnsi="Times New Roman" w:cs="Times New Roman"/>
          <w:sz w:val="24"/>
          <w:szCs w:val="24"/>
        </w:rPr>
        <w:t>;</w:t>
      </w:r>
      <w:r w:rsidRPr="00A60A0A">
        <w:rPr>
          <w:rFonts w:ascii="Times New Roman" w:hAnsi="Times New Roman" w:cs="Times New Roman"/>
          <w:sz w:val="24"/>
          <w:szCs w:val="24"/>
        </w:rPr>
        <w:t xml:space="preserve"> and the minor clade </w:t>
      </w:r>
      <w:r w:rsidR="0077179F" w:rsidRPr="00A60A0A">
        <w:rPr>
          <w:rFonts w:ascii="Times New Roman" w:hAnsi="Times New Roman" w:cs="Times New Roman"/>
          <w:sz w:val="24"/>
          <w:szCs w:val="24"/>
        </w:rPr>
        <w:t xml:space="preserve">containing 156N </w:t>
      </w:r>
      <w:r w:rsidRPr="00A60A0A">
        <w:rPr>
          <w:rFonts w:ascii="Times New Roman" w:hAnsi="Times New Roman" w:cs="Times New Roman"/>
          <w:sz w:val="24"/>
          <w:szCs w:val="24"/>
        </w:rPr>
        <w:t>(</w:t>
      </w:r>
      <w:r w:rsidR="00CC6876" w:rsidRPr="00A60A0A">
        <w:rPr>
          <w:rFonts w:ascii="Times New Roman" w:hAnsi="Times New Roman" w:cs="Times New Roman"/>
          <w:sz w:val="24"/>
          <w:szCs w:val="24"/>
        </w:rPr>
        <w:t>A/swine/Minnesota/A02266068</w:t>
      </w:r>
      <w:r w:rsidRPr="00A60A0A">
        <w:rPr>
          <w:rFonts w:ascii="Times New Roman" w:hAnsi="Times New Roman" w:cs="Times New Roman"/>
          <w:sz w:val="24"/>
          <w:szCs w:val="24"/>
        </w:rPr>
        <w:t>/</w:t>
      </w:r>
      <w:r w:rsidR="00CC6876" w:rsidRPr="00A60A0A">
        <w:rPr>
          <w:rFonts w:ascii="Times New Roman" w:hAnsi="Times New Roman" w:cs="Times New Roman"/>
          <w:sz w:val="24"/>
          <w:szCs w:val="24"/>
        </w:rPr>
        <w:t>20</w:t>
      </w:r>
      <w:r w:rsidRPr="00A60A0A">
        <w:rPr>
          <w:rFonts w:ascii="Times New Roman" w:hAnsi="Times New Roman" w:cs="Times New Roman"/>
          <w:sz w:val="24"/>
          <w:szCs w:val="24"/>
        </w:rPr>
        <w:t>18</w:t>
      </w:r>
      <w:r w:rsidR="00F9396C" w:rsidRPr="00A60A0A">
        <w:rPr>
          <w:rFonts w:ascii="Times New Roman" w:hAnsi="Times New Roman" w:cs="Times New Roman"/>
          <w:sz w:val="24"/>
          <w:szCs w:val="24"/>
        </w:rPr>
        <w:t>; MN/18</w:t>
      </w:r>
      <w:r w:rsidRPr="00A60A0A">
        <w:rPr>
          <w:rFonts w:ascii="Times New Roman" w:hAnsi="Times New Roman" w:cs="Times New Roman"/>
          <w:sz w:val="24"/>
          <w:szCs w:val="24"/>
        </w:rPr>
        <w:t xml:space="preserve">). Significant antigenic drift defined by an 8-fold loss in </w:t>
      </w:r>
      <w:r w:rsidR="00CE5BB7" w:rsidRPr="00A60A0A">
        <w:rPr>
          <w:rFonts w:ascii="Times New Roman" w:hAnsi="Times New Roman" w:cs="Times New Roman"/>
          <w:sz w:val="24"/>
          <w:szCs w:val="24"/>
        </w:rPr>
        <w:t>HI</w:t>
      </w:r>
      <w:r w:rsidRPr="00A60A0A">
        <w:rPr>
          <w:rFonts w:ascii="Times New Roman" w:hAnsi="Times New Roman" w:cs="Times New Roman"/>
          <w:sz w:val="24"/>
          <w:szCs w:val="24"/>
        </w:rPr>
        <w:t xml:space="preserve"> cross-reactivity,</w:t>
      </w:r>
      <w:r w:rsidR="002E47DE" w:rsidRPr="00A60A0A">
        <w:rPr>
          <w:rFonts w:ascii="Times New Roman" w:hAnsi="Times New Roman" w:cs="Times New Roman"/>
          <w:sz w:val="24"/>
          <w:szCs w:val="24"/>
        </w:rPr>
        <w:t xml:space="preserve"> which</w:t>
      </w:r>
      <w:r w:rsidRPr="00A60A0A">
        <w:rPr>
          <w:rFonts w:ascii="Times New Roman" w:hAnsi="Times New Roman" w:cs="Times New Roman"/>
          <w:sz w:val="24"/>
          <w:szCs w:val="24"/>
        </w:rPr>
        <w:t xml:space="preserve"> </w:t>
      </w:r>
      <w:r w:rsidR="00685091" w:rsidRPr="00A60A0A">
        <w:rPr>
          <w:rFonts w:ascii="Times New Roman" w:hAnsi="Times New Roman" w:cs="Times New Roman"/>
          <w:sz w:val="24"/>
          <w:szCs w:val="24"/>
        </w:rPr>
        <w:t xml:space="preserve">corresponds </w:t>
      </w:r>
      <w:r w:rsidRPr="00A60A0A">
        <w:rPr>
          <w:rFonts w:ascii="Times New Roman" w:hAnsi="Times New Roman" w:cs="Times New Roman"/>
          <w:sz w:val="24"/>
          <w:szCs w:val="24"/>
        </w:rPr>
        <w:t>to 3 antigenic units (AU)</w:t>
      </w:r>
      <w:r w:rsidR="00685091" w:rsidRPr="00A60A0A">
        <w:rPr>
          <w:rFonts w:ascii="Times New Roman" w:hAnsi="Times New Roman" w:cs="Times New Roman"/>
          <w:sz w:val="24"/>
          <w:szCs w:val="24"/>
        </w:rPr>
        <w:t xml:space="preserve"> between viruses</w:t>
      </w:r>
      <w:r w:rsidRPr="00A60A0A">
        <w:rPr>
          <w:rFonts w:ascii="Times New Roman" w:hAnsi="Times New Roman" w:cs="Times New Roman"/>
          <w:sz w:val="24"/>
          <w:szCs w:val="24"/>
        </w:rPr>
        <w:t xml:space="preserve">. The </w:t>
      </w:r>
      <w:r w:rsidRPr="00A60A0A">
        <w:rPr>
          <w:rFonts w:ascii="Times New Roman" w:hAnsi="Times New Roman" w:cs="Times New Roman"/>
          <w:sz w:val="24"/>
          <w:szCs w:val="24"/>
        </w:rPr>
        <w:lastRenderedPageBreak/>
        <w:t>three strains were estimated to be within 2 AU of each other through the use of antigenic cartography</w:t>
      </w:r>
      <w:r w:rsidR="006B3F2D" w:rsidRPr="00A60A0A">
        <w:rPr>
          <w:rFonts w:ascii="Times New Roman" w:hAnsi="Times New Roman" w:cs="Times New Roman"/>
          <w:sz w:val="24"/>
          <w:szCs w:val="24"/>
        </w:rPr>
        <w:t xml:space="preserve"> </w:t>
      </w:r>
      <w:r w:rsidR="0077179F" w:rsidRPr="00A60A0A">
        <w:rPr>
          <w:rFonts w:ascii="Times New Roman" w:hAnsi="Times New Roman" w:cs="Times New Roman"/>
          <w:sz w:val="24"/>
          <w:szCs w:val="24"/>
        </w:rPr>
        <w:t xml:space="preserve">and extracted antigenic distances </w:t>
      </w:r>
      <w:r w:rsidR="006B3F2D" w:rsidRPr="00A60A0A">
        <w:rPr>
          <w:rFonts w:ascii="Times New Roman" w:hAnsi="Times New Roman" w:cs="Times New Roman"/>
          <w:sz w:val="24"/>
          <w:szCs w:val="24"/>
        </w:rPr>
        <w:t>(Figure 4a)</w:t>
      </w:r>
      <w:r w:rsidRPr="00A60A0A">
        <w:rPr>
          <w:rFonts w:ascii="Times New Roman" w:hAnsi="Times New Roman" w:cs="Times New Roman"/>
          <w:sz w:val="24"/>
          <w:szCs w:val="24"/>
        </w:rPr>
        <w:t xml:space="preserve">. </w:t>
      </w:r>
      <w:r w:rsidR="0077179F" w:rsidRPr="00A60A0A">
        <w:rPr>
          <w:rFonts w:ascii="Times New Roman" w:hAnsi="Times New Roman" w:cs="Times New Roman"/>
          <w:sz w:val="24"/>
          <w:szCs w:val="24"/>
        </w:rPr>
        <w:t>Most</w:t>
      </w:r>
      <w:r w:rsidRPr="00A60A0A">
        <w:rPr>
          <w:rFonts w:ascii="Times New Roman" w:hAnsi="Times New Roman" w:cs="Times New Roman"/>
          <w:sz w:val="24"/>
          <w:szCs w:val="24"/>
        </w:rPr>
        <w:t xml:space="preserve">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viruses were within 3 AU of the three test strains. </w:t>
      </w:r>
      <w:r w:rsidR="00E10523" w:rsidRPr="00A60A0A">
        <w:rPr>
          <w:rFonts w:ascii="Times New Roman" w:hAnsi="Times New Roman" w:cs="Times New Roman"/>
          <w:sz w:val="24"/>
          <w:szCs w:val="24"/>
        </w:rPr>
        <w:t>The two a</w:t>
      </w:r>
      <w:r w:rsidRPr="00A60A0A">
        <w:rPr>
          <w:rFonts w:ascii="Times New Roman" w:hAnsi="Times New Roman" w:cs="Times New Roman"/>
          <w:sz w:val="24"/>
          <w:szCs w:val="24"/>
        </w:rPr>
        <w:t>ntigens from cluster IV-B</w:t>
      </w:r>
      <w:r w:rsidR="00E10523" w:rsidRPr="00A60A0A">
        <w:rPr>
          <w:rFonts w:ascii="Times New Roman" w:hAnsi="Times New Roman" w:cs="Times New Roman"/>
          <w:sz w:val="24"/>
          <w:szCs w:val="24"/>
        </w:rPr>
        <w:t xml:space="preserve"> were just over and just under the 3 AU significance cutoff. </w:t>
      </w:r>
      <w:r w:rsidRPr="00A60A0A">
        <w:rPr>
          <w:rFonts w:ascii="Times New Roman" w:hAnsi="Times New Roman" w:cs="Times New Roman"/>
          <w:sz w:val="24"/>
          <w:szCs w:val="24"/>
        </w:rPr>
        <w:t>The CIV-B virus</w:t>
      </w:r>
      <w:r w:rsidR="00685091" w:rsidRPr="00A60A0A">
        <w:rPr>
          <w:rFonts w:ascii="Times New Roman" w:hAnsi="Times New Roman" w:cs="Times New Roman"/>
          <w:sz w:val="24"/>
          <w:szCs w:val="24"/>
        </w:rPr>
        <w:t xml:space="preserve"> </w:t>
      </w:r>
      <w:commentRangeStart w:id="24"/>
      <w:r w:rsidR="00685091" w:rsidRPr="00A60A0A">
        <w:rPr>
          <w:rFonts w:ascii="Times New Roman" w:hAnsi="Times New Roman" w:cs="Times New Roman"/>
          <w:sz w:val="24"/>
          <w:szCs w:val="24"/>
        </w:rPr>
        <w:t>MN/1</w:t>
      </w:r>
      <w:r w:rsidR="002E47DE" w:rsidRPr="00A60A0A">
        <w:rPr>
          <w:rFonts w:ascii="Times New Roman" w:hAnsi="Times New Roman" w:cs="Times New Roman"/>
          <w:sz w:val="24"/>
          <w:szCs w:val="24"/>
        </w:rPr>
        <w:t>3</w:t>
      </w:r>
      <w:r w:rsidRPr="00A60A0A">
        <w:rPr>
          <w:rFonts w:ascii="Times New Roman" w:hAnsi="Times New Roman" w:cs="Times New Roman"/>
          <w:sz w:val="24"/>
          <w:szCs w:val="24"/>
        </w:rPr>
        <w:t xml:space="preserve"> with an NYHNYK antigenic motif was </w:t>
      </w:r>
      <w:r w:rsidR="00E10523" w:rsidRPr="00A60A0A">
        <w:rPr>
          <w:rFonts w:ascii="Times New Roman" w:hAnsi="Times New Roman" w:cs="Times New Roman"/>
          <w:sz w:val="24"/>
          <w:szCs w:val="24"/>
        </w:rPr>
        <w:t xml:space="preserve">closer to all three test viruses, particularly NC/19, than the CIV-B virus IA/13 </w:t>
      </w:r>
      <w:commentRangeEnd w:id="24"/>
      <w:r w:rsidR="00AA137E" w:rsidRPr="00A60A0A">
        <w:rPr>
          <w:rStyle w:val="CommentReference"/>
          <w:rFonts w:ascii="Times New Roman" w:hAnsi="Times New Roman" w:cs="Times New Roman"/>
          <w:sz w:val="24"/>
          <w:szCs w:val="24"/>
        </w:rPr>
        <w:commentReference w:id="24"/>
      </w:r>
      <w:r w:rsidR="00E10523" w:rsidRPr="00A60A0A">
        <w:rPr>
          <w:rFonts w:ascii="Times New Roman" w:hAnsi="Times New Roman" w:cs="Times New Roman"/>
          <w:sz w:val="24"/>
          <w:szCs w:val="24"/>
        </w:rPr>
        <w:t xml:space="preserve">with an NYNNYK antigenic motif. </w:t>
      </w:r>
    </w:p>
    <w:p w14:paraId="1AA58AD2" w14:textId="31D9328C" w:rsidR="00C12952" w:rsidRPr="00A60A0A" w:rsidRDefault="00EF1C4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N</w:t>
      </w:r>
      <w:r w:rsidR="00827683" w:rsidRPr="00A60A0A">
        <w:rPr>
          <w:rFonts w:ascii="Times New Roman" w:hAnsi="Times New Roman" w:cs="Times New Roman"/>
          <w:b/>
          <w:sz w:val="24"/>
          <w:szCs w:val="24"/>
        </w:rPr>
        <w:t xml:space="preserve">euraminidase </w:t>
      </w:r>
      <w:r w:rsidRPr="00A60A0A">
        <w:rPr>
          <w:rFonts w:ascii="Times New Roman" w:hAnsi="Times New Roman" w:cs="Times New Roman"/>
          <w:b/>
          <w:sz w:val="24"/>
          <w:szCs w:val="24"/>
        </w:rPr>
        <w:t>I</w:t>
      </w:r>
      <w:r w:rsidR="00827683" w:rsidRPr="00A60A0A">
        <w:rPr>
          <w:rFonts w:ascii="Times New Roman" w:hAnsi="Times New Roman" w:cs="Times New Roman"/>
          <w:b/>
          <w:sz w:val="24"/>
          <w:szCs w:val="24"/>
        </w:rPr>
        <w:t>nhibition</w:t>
      </w:r>
      <w:r w:rsidRPr="00A60A0A">
        <w:rPr>
          <w:rFonts w:ascii="Times New Roman" w:hAnsi="Times New Roman" w:cs="Times New Roman"/>
          <w:b/>
          <w:sz w:val="24"/>
          <w:szCs w:val="24"/>
        </w:rPr>
        <w:t xml:space="preserve"> </w:t>
      </w:r>
      <w:r w:rsidR="00C12952" w:rsidRPr="00A60A0A">
        <w:rPr>
          <w:rFonts w:ascii="Times New Roman" w:hAnsi="Times New Roman" w:cs="Times New Roman"/>
          <w:b/>
          <w:sz w:val="24"/>
          <w:szCs w:val="24"/>
        </w:rPr>
        <w:t>with Enzyme-Linked Lectin Assay (ELLA)</w:t>
      </w:r>
    </w:p>
    <w:p w14:paraId="1A7E408F" w14:textId="7E44F8A1" w:rsidR="00884EBB" w:rsidRPr="00A60A0A" w:rsidRDefault="00884EBB"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The NI titers of the same three test strains were assessed</w:t>
      </w:r>
      <w:r w:rsidR="00467904" w:rsidRPr="00A60A0A">
        <w:rPr>
          <w:rFonts w:ascii="Times New Roman" w:hAnsi="Times New Roman" w:cs="Times New Roman"/>
          <w:sz w:val="24"/>
          <w:szCs w:val="24"/>
        </w:rPr>
        <w:t xml:space="preserve"> against reference antisera of the swine N2 clades</w:t>
      </w:r>
      <w:r w:rsidR="00BE5DEE" w:rsidRPr="00A60A0A">
        <w:rPr>
          <w:rFonts w:ascii="Times New Roman" w:hAnsi="Times New Roman" w:cs="Times New Roman"/>
          <w:sz w:val="24"/>
          <w:szCs w:val="24"/>
        </w:rPr>
        <w:t>:</w:t>
      </w:r>
      <w:r w:rsidR="000765FC" w:rsidRPr="00A60A0A">
        <w:rPr>
          <w:rFonts w:ascii="Times New Roman" w:hAnsi="Times New Roman" w:cs="Times New Roman"/>
          <w:sz w:val="24"/>
          <w:szCs w:val="24"/>
        </w:rPr>
        <w:t xml:space="preserve"> </w:t>
      </w:r>
      <w:r w:rsidR="00BE5DEE" w:rsidRPr="00A60A0A">
        <w:rPr>
          <w:rFonts w:ascii="Times New Roman" w:hAnsi="Times New Roman" w:cs="Times New Roman"/>
          <w:sz w:val="24"/>
          <w:szCs w:val="24"/>
        </w:rPr>
        <w:t>t</w:t>
      </w:r>
      <w:r w:rsidR="000765FC" w:rsidRPr="00A60A0A">
        <w:rPr>
          <w:rFonts w:ascii="Times New Roman" w:hAnsi="Times New Roman" w:cs="Times New Roman"/>
          <w:sz w:val="24"/>
          <w:szCs w:val="24"/>
        </w:rPr>
        <w:t xml:space="preserve">he </w:t>
      </w:r>
      <w:r w:rsidR="00BE5DEE" w:rsidRPr="00A60A0A">
        <w:rPr>
          <w:rFonts w:ascii="Times New Roman" w:hAnsi="Times New Roman" w:cs="Times New Roman"/>
          <w:sz w:val="24"/>
          <w:szCs w:val="24"/>
        </w:rPr>
        <w:t>OK/15</w:t>
      </w:r>
      <w:r w:rsidR="000765FC" w:rsidRPr="00A60A0A">
        <w:rPr>
          <w:rFonts w:ascii="Times New Roman" w:hAnsi="Times New Roman" w:cs="Times New Roman"/>
          <w:sz w:val="24"/>
          <w:szCs w:val="24"/>
        </w:rPr>
        <w:t xml:space="preserve"> and </w:t>
      </w:r>
      <w:r w:rsidR="00BE5DEE" w:rsidRPr="00A60A0A">
        <w:rPr>
          <w:rFonts w:ascii="Times New Roman" w:hAnsi="Times New Roman" w:cs="Times New Roman"/>
          <w:sz w:val="24"/>
          <w:szCs w:val="24"/>
        </w:rPr>
        <w:t xml:space="preserve">NC/19 </w:t>
      </w:r>
      <w:r w:rsidR="000765FC" w:rsidRPr="00A60A0A">
        <w:rPr>
          <w:rFonts w:ascii="Times New Roman" w:hAnsi="Times New Roman" w:cs="Times New Roman"/>
          <w:sz w:val="24"/>
          <w:szCs w:val="24"/>
        </w:rPr>
        <w:t xml:space="preserve">strains had a N2-2002B.2 gene; the minor clade representative </w:t>
      </w:r>
      <w:r w:rsidR="00BE5DEE" w:rsidRPr="00A60A0A">
        <w:rPr>
          <w:rFonts w:ascii="Times New Roman" w:hAnsi="Times New Roman" w:cs="Times New Roman"/>
          <w:sz w:val="24"/>
          <w:szCs w:val="24"/>
        </w:rPr>
        <w:t>MN/18</w:t>
      </w:r>
      <w:r w:rsidR="000765FC" w:rsidRPr="00A60A0A">
        <w:rPr>
          <w:rFonts w:ascii="Times New Roman" w:hAnsi="Times New Roman" w:cs="Times New Roman"/>
          <w:sz w:val="24"/>
          <w:szCs w:val="24"/>
        </w:rPr>
        <w:t xml:space="preserve"> had a N2-2002A.2 gene. The NI titer data were combined with previous experiments in ACMACS and the antigenic distances were extracted. </w:t>
      </w:r>
      <w:r w:rsidRPr="00A60A0A">
        <w:rPr>
          <w:rFonts w:ascii="Times New Roman" w:hAnsi="Times New Roman" w:cs="Times New Roman"/>
          <w:sz w:val="24"/>
          <w:szCs w:val="24"/>
        </w:rPr>
        <w:t xml:space="preserve">There were </w:t>
      </w:r>
      <w:r w:rsidR="00171B76" w:rsidRPr="00A60A0A">
        <w:rPr>
          <w:rFonts w:ascii="Times New Roman" w:hAnsi="Times New Roman" w:cs="Times New Roman"/>
          <w:sz w:val="24"/>
          <w:szCs w:val="24"/>
        </w:rPr>
        <w:t>differences</w:t>
      </w:r>
      <w:r w:rsidRPr="00A60A0A">
        <w:rPr>
          <w:rFonts w:ascii="Times New Roman" w:hAnsi="Times New Roman" w:cs="Times New Roman"/>
          <w:sz w:val="24"/>
          <w:szCs w:val="24"/>
        </w:rPr>
        <w:t xml:space="preserve"> in </w:t>
      </w:r>
      <w:r w:rsidR="00E8498A" w:rsidRPr="00A60A0A">
        <w:rPr>
          <w:rFonts w:ascii="Times New Roman" w:hAnsi="Times New Roman" w:cs="Times New Roman"/>
          <w:sz w:val="24"/>
          <w:szCs w:val="24"/>
        </w:rPr>
        <w:t xml:space="preserve">NI </w:t>
      </w:r>
      <w:r w:rsidR="000765FC" w:rsidRPr="00A60A0A">
        <w:rPr>
          <w:rFonts w:ascii="Times New Roman" w:hAnsi="Times New Roman" w:cs="Times New Roman"/>
          <w:sz w:val="24"/>
          <w:szCs w:val="24"/>
        </w:rPr>
        <w:t>antigenic phenotype</w:t>
      </w:r>
      <w:r w:rsidRPr="00A60A0A">
        <w:rPr>
          <w:rFonts w:ascii="Times New Roman" w:hAnsi="Times New Roman" w:cs="Times New Roman"/>
          <w:sz w:val="24"/>
          <w:szCs w:val="24"/>
        </w:rPr>
        <w:t xml:space="preserve"> within the N2 2002 lineage</w:t>
      </w:r>
      <w:r w:rsidR="00E8498A" w:rsidRPr="00A60A0A">
        <w:rPr>
          <w:rFonts w:ascii="Times New Roman" w:hAnsi="Times New Roman" w:cs="Times New Roman"/>
          <w:sz w:val="24"/>
          <w:szCs w:val="24"/>
        </w:rPr>
        <w:t xml:space="preserve">, further divided into </w:t>
      </w:r>
      <w:commentRangeStart w:id="25"/>
      <w:commentRangeStart w:id="26"/>
      <w:r w:rsidR="00E8498A" w:rsidRPr="00A60A0A">
        <w:rPr>
          <w:rFonts w:ascii="Times New Roman" w:hAnsi="Times New Roman" w:cs="Times New Roman"/>
          <w:sz w:val="24"/>
          <w:szCs w:val="24"/>
        </w:rPr>
        <w:t>2002.A.1, 2002.A.2, 2002.B.1 and 2002.B.2</w:t>
      </w:r>
      <w:r w:rsidR="005A2541" w:rsidRPr="00A60A0A">
        <w:rPr>
          <w:rFonts w:ascii="Times New Roman" w:hAnsi="Times New Roman" w:cs="Times New Roman"/>
          <w:sz w:val="24"/>
          <w:szCs w:val="24"/>
        </w:rPr>
        <w:t xml:space="preserve"> </w:t>
      </w:r>
      <w:r w:rsidR="005A2541" w:rsidRPr="00A60A0A">
        <w:rPr>
          <w:rFonts w:ascii="Times New Roman" w:hAnsi="Times New Roman" w:cs="Times New Roman"/>
          <w:sz w:val="24"/>
          <w:szCs w:val="24"/>
        </w:rPr>
        <w:fldChar w:fldCharType="begin"/>
      </w:r>
      <w:r w:rsidR="000272CE" w:rsidRPr="00A60A0A">
        <w:rPr>
          <w:rFonts w:ascii="Times New Roman" w:hAnsi="Times New Roman" w:cs="Times New Roman"/>
          <w:sz w:val="24"/>
          <w:szCs w:val="24"/>
        </w:rPr>
        <w:instrText xml:space="preserve"> ADDIN EN.CITE &lt;EndNote&gt;&lt;Cite&gt;&lt;Author&gt;Zeller&lt;/Author&gt;&lt;Year&gt;2020&lt;/Year&gt;&lt;RecNum&gt;60&lt;/RecNum&gt;&lt;DisplayText&gt;(25)&lt;/DisplayText&gt;&lt;record&gt;&lt;rec-number&gt;60&lt;/rec-number&gt;&lt;foreign-keys&gt;&lt;key app="EN" db-id="we99rvfryvdsf2e5tsux902l0ftzx05xpvwe" timestamp="1622052464"&gt;60&lt;/key&gt;&lt;/foreign-keys&gt;&lt;ref-type name="Journal Article"&gt;17&lt;/ref-type&gt;&lt;contributors&gt;&lt;authors&gt;&lt;author&gt;Zeller, M. A.&lt;/author&gt;&lt;author&gt;Chang, J.&lt;/author&gt;&lt;author&gt;Vincent, A. L.&lt;/author&gt;&lt;author&gt;Gauger, P. C.&lt;/author&gt;&lt;author&gt;Anderson, T. K.&lt;/author&gt;&lt;/authors&gt;&lt;/contributors&gt;&lt;titles&gt;&lt;title&gt;Coordinated evolution between N2 neuraminidase and H1 and H3 hemagglutinin genes increased influenza A virus genetic diversity in swine&lt;/title&gt;&lt;secondary-title&gt;bioRxiv&lt;/secondary-title&gt;&lt;/titles&gt;&lt;periodical&gt;&lt;full-title&gt;bioRxiv&lt;/full-title&gt;&lt;/periodical&gt;&lt;dates&gt;&lt;year&gt;2020&lt;/year&gt;&lt;/dates&gt;&lt;urls&gt;&lt;/urls&gt;&lt;/record&gt;&lt;/Cite&gt;&lt;/EndNote&gt;</w:instrText>
      </w:r>
      <w:r w:rsidR="005A2541"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(25)</w:t>
      </w:r>
      <w:r w:rsidR="005A2541" w:rsidRPr="00A60A0A">
        <w:rPr>
          <w:rFonts w:ascii="Times New Roman" w:hAnsi="Times New Roman" w:cs="Times New Roman"/>
          <w:sz w:val="24"/>
          <w:szCs w:val="24"/>
        </w:rPr>
        <w:fldChar w:fldCharType="end"/>
      </w:r>
      <w:r w:rsidR="003D2229" w:rsidRPr="00A60A0A">
        <w:rPr>
          <w:rFonts w:ascii="Times New Roman" w:hAnsi="Times New Roman" w:cs="Times New Roman"/>
          <w:sz w:val="24"/>
          <w:szCs w:val="24"/>
        </w:rPr>
        <w:t xml:space="preserve"> (</w:t>
      </w:r>
      <w:r w:rsidR="008E444D" w:rsidRPr="00A60A0A">
        <w:rPr>
          <w:rFonts w:ascii="Times New Roman" w:hAnsi="Times New Roman" w:cs="Times New Roman"/>
          <w:sz w:val="24"/>
          <w:szCs w:val="24"/>
        </w:rPr>
        <w:t xml:space="preserve">Kaplan, </w:t>
      </w:r>
      <w:r w:rsidR="00554A26" w:rsidRPr="00A60A0A">
        <w:rPr>
          <w:rFonts w:ascii="Times New Roman" w:hAnsi="Times New Roman" w:cs="Times New Roman"/>
          <w:sz w:val="24"/>
          <w:szCs w:val="24"/>
        </w:rPr>
        <w:t>submitted for publication</w:t>
      </w:r>
      <w:r w:rsidR="008E444D" w:rsidRPr="00A60A0A">
        <w:rPr>
          <w:rFonts w:ascii="Times New Roman" w:hAnsi="Times New Roman" w:cs="Times New Roman"/>
          <w:sz w:val="24"/>
          <w:szCs w:val="24"/>
        </w:rPr>
        <w:t>)</w:t>
      </w:r>
      <w:r w:rsidR="00E8498A" w:rsidRPr="00A60A0A">
        <w:rPr>
          <w:rFonts w:ascii="Times New Roman" w:hAnsi="Times New Roman" w:cs="Times New Roman"/>
          <w:sz w:val="24"/>
          <w:szCs w:val="24"/>
        </w:rPr>
        <w:t>.</w:t>
      </w:r>
      <w:r w:rsidRPr="00A60A0A">
        <w:rPr>
          <w:rFonts w:ascii="Times New Roman" w:hAnsi="Times New Roman" w:cs="Times New Roman"/>
          <w:sz w:val="24"/>
          <w:szCs w:val="24"/>
        </w:rPr>
        <w:t xml:space="preserve"> </w:t>
      </w:r>
      <w:commentRangeEnd w:id="25"/>
      <w:r w:rsidR="00E8498A" w:rsidRPr="00A60A0A">
        <w:rPr>
          <w:rStyle w:val="CommentReference"/>
          <w:rFonts w:ascii="Times New Roman" w:hAnsi="Times New Roman" w:cs="Times New Roman"/>
          <w:sz w:val="24"/>
          <w:szCs w:val="24"/>
        </w:rPr>
        <w:commentReference w:id="25"/>
      </w:r>
      <w:commentRangeEnd w:id="26"/>
      <w:r w:rsidR="007C338B" w:rsidRPr="00A60A0A">
        <w:rPr>
          <w:rStyle w:val="CommentReference"/>
          <w:rFonts w:ascii="Times New Roman" w:hAnsi="Times New Roman" w:cs="Times New Roman"/>
          <w:sz w:val="24"/>
          <w:szCs w:val="24"/>
        </w:rPr>
        <w:commentReference w:id="26"/>
      </w:r>
      <w:r w:rsidR="00E8498A" w:rsidRPr="00A60A0A">
        <w:rPr>
          <w:rFonts w:ascii="Times New Roman" w:hAnsi="Times New Roman" w:cs="Times New Roman"/>
          <w:sz w:val="24"/>
          <w:szCs w:val="24"/>
        </w:rPr>
        <w:t>In particular, the</w:t>
      </w:r>
      <w:r w:rsidR="008865FF" w:rsidRPr="00A60A0A">
        <w:rPr>
          <w:rFonts w:ascii="Times New Roman" w:hAnsi="Times New Roman" w:cs="Times New Roman"/>
          <w:sz w:val="24"/>
          <w:szCs w:val="24"/>
        </w:rPr>
        <w:t xml:space="preserve"> minor clade</w:t>
      </w:r>
      <w:r w:rsidR="00E8498A" w:rsidRPr="00A60A0A">
        <w:rPr>
          <w:rFonts w:ascii="Times New Roman" w:hAnsi="Times New Roman" w:cs="Times New Roman"/>
          <w:sz w:val="24"/>
          <w:szCs w:val="24"/>
        </w:rPr>
        <w:t xml:space="preserve"> </w:t>
      </w:r>
      <w:r w:rsidR="00F9396C" w:rsidRPr="00A60A0A">
        <w:rPr>
          <w:rFonts w:ascii="Times New Roman" w:hAnsi="Times New Roman" w:cs="Times New Roman"/>
          <w:sz w:val="24"/>
          <w:szCs w:val="24"/>
        </w:rPr>
        <w:t xml:space="preserve">MN/18 virus </w:t>
      </w:r>
      <w:r w:rsidR="008865FF" w:rsidRPr="00A60A0A">
        <w:rPr>
          <w:rFonts w:ascii="Times New Roman" w:hAnsi="Times New Roman" w:cs="Times New Roman"/>
          <w:sz w:val="24"/>
          <w:szCs w:val="24"/>
        </w:rPr>
        <w:t>with</w:t>
      </w:r>
      <w:r w:rsidR="00F9396C" w:rsidRPr="00A60A0A">
        <w:rPr>
          <w:rFonts w:ascii="Times New Roman" w:hAnsi="Times New Roman" w:cs="Times New Roman"/>
          <w:sz w:val="24"/>
          <w:szCs w:val="24"/>
        </w:rPr>
        <w:t xml:space="preserve"> the 2002.A.2</w:t>
      </w:r>
      <w:r w:rsidR="00E8498A" w:rsidRPr="00A60A0A">
        <w:rPr>
          <w:rFonts w:ascii="Times New Roman" w:hAnsi="Times New Roman" w:cs="Times New Roman"/>
          <w:sz w:val="24"/>
          <w:szCs w:val="24"/>
        </w:rPr>
        <w:t xml:space="preserve"> </w:t>
      </w:r>
      <w:r w:rsidR="008865FF" w:rsidRPr="00A60A0A">
        <w:rPr>
          <w:rFonts w:ascii="Times New Roman" w:hAnsi="Times New Roman" w:cs="Times New Roman"/>
          <w:sz w:val="24"/>
          <w:szCs w:val="24"/>
        </w:rPr>
        <w:t>lineage</w:t>
      </w:r>
      <w:r w:rsidR="00E8498A" w:rsidRPr="00A60A0A">
        <w:rPr>
          <w:rFonts w:ascii="Times New Roman" w:hAnsi="Times New Roman" w:cs="Times New Roman"/>
          <w:sz w:val="24"/>
          <w:szCs w:val="24"/>
        </w:rPr>
        <w:t xml:space="preserve"> </w:t>
      </w:r>
      <w:r w:rsidR="00932C69" w:rsidRPr="00A60A0A">
        <w:rPr>
          <w:rFonts w:ascii="Times New Roman" w:hAnsi="Times New Roman" w:cs="Times New Roman"/>
          <w:sz w:val="24"/>
          <w:szCs w:val="24"/>
        </w:rPr>
        <w:t>had</w:t>
      </w:r>
      <w:r w:rsidR="00467904" w:rsidRPr="00A60A0A">
        <w:rPr>
          <w:rFonts w:ascii="Times New Roman" w:hAnsi="Times New Roman" w:cs="Times New Roman"/>
          <w:sz w:val="24"/>
          <w:szCs w:val="24"/>
        </w:rPr>
        <w:t xml:space="preserve"> a</w:t>
      </w:r>
      <w:r w:rsidR="00932C69" w:rsidRPr="00A60A0A">
        <w:rPr>
          <w:rFonts w:ascii="Times New Roman" w:hAnsi="Times New Roman" w:cs="Times New Roman"/>
          <w:sz w:val="24"/>
          <w:szCs w:val="24"/>
        </w:rPr>
        <w:t>n</w:t>
      </w:r>
      <w:r w:rsidR="00467904" w:rsidRPr="00A60A0A">
        <w:rPr>
          <w:rFonts w:ascii="Times New Roman" w:hAnsi="Times New Roman" w:cs="Times New Roman"/>
          <w:sz w:val="24"/>
          <w:szCs w:val="24"/>
        </w:rPr>
        <w:t xml:space="preserve"> </w:t>
      </w:r>
      <w:r w:rsidR="007B6925" w:rsidRPr="00A60A0A">
        <w:rPr>
          <w:rFonts w:ascii="Times New Roman" w:hAnsi="Times New Roman" w:cs="Times New Roman"/>
          <w:sz w:val="24"/>
          <w:szCs w:val="24"/>
        </w:rPr>
        <w:t>a</w:t>
      </w:r>
      <w:r w:rsidR="00467904" w:rsidRPr="00A60A0A">
        <w:rPr>
          <w:rFonts w:ascii="Times New Roman" w:hAnsi="Times New Roman" w:cs="Times New Roman"/>
          <w:sz w:val="24"/>
          <w:szCs w:val="24"/>
        </w:rPr>
        <w:t>ntigenic distance</w:t>
      </w:r>
      <w:r w:rsidR="00932C69" w:rsidRPr="00A60A0A">
        <w:rPr>
          <w:rFonts w:ascii="Times New Roman" w:hAnsi="Times New Roman" w:cs="Times New Roman"/>
          <w:sz w:val="24"/>
          <w:szCs w:val="24"/>
        </w:rPr>
        <w:t xml:space="preserve"> of 3 AU</w:t>
      </w:r>
      <w:r w:rsidR="00467904" w:rsidRPr="00A60A0A">
        <w:rPr>
          <w:rFonts w:ascii="Times New Roman" w:hAnsi="Times New Roman" w:cs="Times New Roman"/>
          <w:sz w:val="24"/>
          <w:szCs w:val="24"/>
        </w:rPr>
        <w:t xml:space="preserve"> from</w:t>
      </w:r>
      <w:r w:rsidR="00E8498A" w:rsidRPr="00A60A0A">
        <w:rPr>
          <w:rFonts w:ascii="Times New Roman" w:hAnsi="Times New Roman" w:cs="Times New Roman"/>
          <w:sz w:val="24"/>
          <w:szCs w:val="24"/>
        </w:rPr>
        <w:t xml:space="preserve"> the 2002.B.2 </w:t>
      </w:r>
      <w:r w:rsidR="008865FF" w:rsidRPr="00A60A0A">
        <w:rPr>
          <w:rFonts w:ascii="Times New Roman" w:hAnsi="Times New Roman" w:cs="Times New Roman"/>
          <w:sz w:val="24"/>
          <w:szCs w:val="24"/>
        </w:rPr>
        <w:t xml:space="preserve">lineage </w:t>
      </w:r>
      <w:r w:rsidR="00E8498A" w:rsidRPr="00A60A0A">
        <w:rPr>
          <w:rFonts w:ascii="Times New Roman" w:hAnsi="Times New Roman" w:cs="Times New Roman"/>
          <w:sz w:val="24"/>
          <w:szCs w:val="24"/>
        </w:rPr>
        <w:t>virus</w:t>
      </w:r>
      <w:r w:rsidR="00932C69" w:rsidRPr="00A60A0A">
        <w:rPr>
          <w:rFonts w:ascii="Times New Roman" w:hAnsi="Times New Roman" w:cs="Times New Roman"/>
          <w:sz w:val="24"/>
          <w:szCs w:val="24"/>
        </w:rPr>
        <w:t>es</w:t>
      </w:r>
      <w:r w:rsidR="00F9396C" w:rsidRPr="00A60A0A">
        <w:rPr>
          <w:rFonts w:ascii="Times New Roman" w:hAnsi="Times New Roman" w:cs="Times New Roman"/>
          <w:sz w:val="24"/>
          <w:szCs w:val="24"/>
        </w:rPr>
        <w:t xml:space="preserve"> </w:t>
      </w:r>
      <w:commentRangeStart w:id="27"/>
      <w:r w:rsidR="00F9396C" w:rsidRPr="00A60A0A">
        <w:rPr>
          <w:rFonts w:ascii="Times New Roman" w:hAnsi="Times New Roman" w:cs="Times New Roman"/>
          <w:sz w:val="24"/>
          <w:szCs w:val="24"/>
        </w:rPr>
        <w:t>(Figure 4b)</w:t>
      </w:r>
      <w:r w:rsidR="00E8498A" w:rsidRPr="00A60A0A">
        <w:rPr>
          <w:rFonts w:ascii="Times New Roman" w:hAnsi="Times New Roman" w:cs="Times New Roman"/>
          <w:sz w:val="24"/>
          <w:szCs w:val="24"/>
        </w:rPr>
        <w:t>.</w:t>
      </w:r>
      <w:r w:rsidR="00687791" w:rsidRPr="00A60A0A">
        <w:rPr>
          <w:rFonts w:ascii="Times New Roman" w:hAnsi="Times New Roman" w:cs="Times New Roman"/>
          <w:sz w:val="24"/>
          <w:szCs w:val="24"/>
        </w:rPr>
        <w:t xml:space="preserve"> The 2002B.2 lineage viruses were within 0.5 AU. </w:t>
      </w:r>
      <w:r w:rsidR="00E8498A" w:rsidRPr="00A60A0A">
        <w:rPr>
          <w:rFonts w:ascii="Times New Roman" w:hAnsi="Times New Roman" w:cs="Times New Roman"/>
          <w:sz w:val="24"/>
          <w:szCs w:val="24"/>
        </w:rPr>
        <w:t xml:space="preserve"> </w:t>
      </w:r>
      <w:commentRangeEnd w:id="27"/>
      <w:r w:rsidR="00685091" w:rsidRPr="00A60A0A">
        <w:rPr>
          <w:rStyle w:val="CommentReference"/>
          <w:rFonts w:ascii="Times New Roman" w:hAnsi="Times New Roman" w:cs="Times New Roman"/>
          <w:sz w:val="24"/>
          <w:szCs w:val="24"/>
        </w:rPr>
        <w:commentReference w:id="27"/>
      </w:r>
      <w:r w:rsidR="00687791" w:rsidRPr="00A60A0A" w:rsidDel="00687791">
        <w:rPr>
          <w:rFonts w:ascii="Times New Roman" w:hAnsi="Times New Roman" w:cs="Times New Roman"/>
          <w:sz w:val="24"/>
          <w:szCs w:val="24"/>
        </w:rPr>
        <w:t xml:space="preserve"> </w:t>
      </w:r>
    </w:p>
    <w:p w14:paraId="4DDA2C2A" w14:textId="4E6E1B62" w:rsidR="00067076" w:rsidRPr="00A60A0A" w:rsidRDefault="00067076" w:rsidP="00A60A0A">
      <w:pPr>
        <w:spacing w:line="480" w:lineRule="auto"/>
        <w:rPr>
          <w:rFonts w:ascii="Times New Roman" w:hAnsi="Times New Roman" w:cs="Times New Roman"/>
          <w:b/>
          <w:sz w:val="24"/>
          <w:szCs w:val="24"/>
        </w:rPr>
      </w:pPr>
      <w:commentRangeStart w:id="28"/>
      <w:r w:rsidRPr="00A60A0A">
        <w:rPr>
          <w:rFonts w:ascii="Times New Roman" w:hAnsi="Times New Roman" w:cs="Times New Roman"/>
          <w:b/>
          <w:sz w:val="24"/>
          <w:szCs w:val="24"/>
        </w:rPr>
        <w:t>Discussion</w:t>
      </w:r>
      <w:commentRangeEnd w:id="28"/>
      <w:r w:rsidR="00640E3D" w:rsidRPr="00A60A0A">
        <w:rPr>
          <w:rStyle w:val="CommentReference"/>
          <w:rFonts w:ascii="Times New Roman" w:hAnsi="Times New Roman" w:cs="Times New Roman"/>
          <w:sz w:val="24"/>
          <w:szCs w:val="24"/>
        </w:rPr>
        <w:commentReference w:id="28"/>
      </w:r>
    </w:p>
    <w:p w14:paraId="39145177" w14:textId="12D6F3F0" w:rsidR="00993FAE" w:rsidRPr="00A60A0A" w:rsidRDefault="00067076"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In this study, we investigated </w:t>
      </w:r>
      <w:r w:rsidR="006E0C7B" w:rsidRPr="00A60A0A">
        <w:rPr>
          <w:rFonts w:ascii="Times New Roman" w:hAnsi="Times New Roman" w:cs="Times New Roman"/>
          <w:sz w:val="24"/>
          <w:szCs w:val="24"/>
        </w:rPr>
        <w:t xml:space="preserve">possible </w:t>
      </w:r>
      <w:r w:rsidRPr="00A60A0A">
        <w:rPr>
          <w:rFonts w:ascii="Times New Roman" w:hAnsi="Times New Roman" w:cs="Times New Roman"/>
          <w:sz w:val="24"/>
          <w:szCs w:val="24"/>
        </w:rPr>
        <w:t xml:space="preserve">factors </w:t>
      </w:r>
      <w:r w:rsidR="006E0C7B" w:rsidRPr="00A60A0A">
        <w:rPr>
          <w:rFonts w:ascii="Times New Roman" w:hAnsi="Times New Roman" w:cs="Times New Roman"/>
          <w:sz w:val="24"/>
          <w:szCs w:val="24"/>
        </w:rPr>
        <w:t xml:space="preserve">to explain </w:t>
      </w:r>
      <w:r w:rsidRPr="00A60A0A">
        <w:rPr>
          <w:rFonts w:ascii="Times New Roman" w:hAnsi="Times New Roman" w:cs="Times New Roman"/>
          <w:sz w:val="24"/>
          <w:szCs w:val="24"/>
        </w:rPr>
        <w:t xml:space="preserve">the </w:t>
      </w:r>
      <w:r w:rsidR="00510E87" w:rsidRPr="00A60A0A">
        <w:rPr>
          <w:rFonts w:ascii="Times New Roman" w:hAnsi="Times New Roman" w:cs="Times New Roman"/>
          <w:sz w:val="24"/>
          <w:szCs w:val="24"/>
        </w:rPr>
        <w:t xml:space="preserve">recent </w:t>
      </w:r>
      <w:r w:rsidR="001F04CA" w:rsidRPr="00A60A0A">
        <w:rPr>
          <w:rFonts w:ascii="Times New Roman" w:hAnsi="Times New Roman" w:cs="Times New Roman"/>
          <w:sz w:val="24"/>
          <w:szCs w:val="24"/>
        </w:rPr>
        <w:t xml:space="preserve">increase </w:t>
      </w:r>
      <w:r w:rsidRPr="00A60A0A">
        <w:rPr>
          <w:rFonts w:ascii="Times New Roman" w:hAnsi="Times New Roman" w:cs="Times New Roman"/>
          <w:sz w:val="24"/>
          <w:szCs w:val="24"/>
        </w:rPr>
        <w:t xml:space="preserve">in detection of </w:t>
      </w:r>
      <w:r w:rsidR="001F04CA" w:rsidRPr="00A60A0A">
        <w:rPr>
          <w:rFonts w:ascii="Times New Roman" w:hAnsi="Times New Roman" w:cs="Times New Roman"/>
          <w:sz w:val="24"/>
          <w:szCs w:val="24"/>
        </w:rPr>
        <w:t xml:space="preserve">H3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viruses</w:t>
      </w:r>
      <w:r w:rsidR="001F04CA" w:rsidRPr="00A60A0A">
        <w:rPr>
          <w:rFonts w:ascii="Times New Roman" w:hAnsi="Times New Roman" w:cs="Times New Roman"/>
          <w:sz w:val="24"/>
          <w:szCs w:val="24"/>
        </w:rPr>
        <w:t xml:space="preserve"> in US swine</w:t>
      </w:r>
      <w:r w:rsidRPr="00A60A0A">
        <w:rPr>
          <w:rFonts w:ascii="Times New Roman" w:hAnsi="Times New Roman" w:cs="Times New Roman"/>
          <w:sz w:val="24"/>
          <w:szCs w:val="24"/>
        </w:rPr>
        <w:t xml:space="preserve">. </w:t>
      </w:r>
      <w:r w:rsidR="00FF0372" w:rsidRPr="00A60A0A">
        <w:rPr>
          <w:rFonts w:ascii="Times New Roman" w:hAnsi="Times New Roman" w:cs="Times New Roman"/>
          <w:sz w:val="24"/>
          <w:szCs w:val="24"/>
        </w:rPr>
        <w:t>Though</w:t>
      </w:r>
      <w:r w:rsidRPr="00A60A0A">
        <w:rPr>
          <w:rFonts w:ascii="Times New Roman" w:hAnsi="Times New Roman" w:cs="Times New Roman"/>
          <w:sz w:val="24"/>
          <w:szCs w:val="24"/>
        </w:rPr>
        <w:t xml:space="preserve"> the number of </w:t>
      </w:r>
      <w:r w:rsidR="00D9348E" w:rsidRPr="00A60A0A">
        <w:rPr>
          <w:rFonts w:ascii="Times New Roman" w:hAnsi="Times New Roman" w:cs="Times New Roman"/>
          <w:sz w:val="24"/>
          <w:szCs w:val="24"/>
        </w:rPr>
        <w:t>C-IVA</w:t>
      </w:r>
      <w:r w:rsidRPr="00A60A0A">
        <w:rPr>
          <w:rFonts w:ascii="Times New Roman" w:hAnsi="Times New Roman" w:cs="Times New Roman"/>
          <w:sz w:val="24"/>
          <w:szCs w:val="24"/>
        </w:rPr>
        <w:t xml:space="preserve"> detections increased</w:t>
      </w:r>
      <w:r w:rsidR="00510E87" w:rsidRPr="00A60A0A">
        <w:rPr>
          <w:rFonts w:ascii="Times New Roman" w:hAnsi="Times New Roman" w:cs="Times New Roman"/>
          <w:sz w:val="24"/>
          <w:szCs w:val="24"/>
        </w:rPr>
        <w:t xml:space="preserve"> since 2018</w:t>
      </w:r>
      <w:r w:rsidR="000404A6" w:rsidRPr="00A60A0A">
        <w:rPr>
          <w:rFonts w:ascii="Times New Roman" w:hAnsi="Times New Roman" w:cs="Times New Roman"/>
          <w:sz w:val="24"/>
          <w:szCs w:val="24"/>
        </w:rPr>
        <w:t>,</w:t>
      </w:r>
      <w:r w:rsidRPr="00A60A0A">
        <w:rPr>
          <w:rFonts w:ascii="Times New Roman" w:hAnsi="Times New Roman" w:cs="Times New Roman"/>
          <w:sz w:val="24"/>
          <w:szCs w:val="24"/>
        </w:rPr>
        <w:t xml:space="preserve"> the relative geneti</w:t>
      </w:r>
      <w:r w:rsidR="00964D2D" w:rsidRPr="00A60A0A">
        <w:rPr>
          <w:rFonts w:ascii="Times New Roman" w:hAnsi="Times New Roman" w:cs="Times New Roman"/>
          <w:sz w:val="24"/>
          <w:szCs w:val="24"/>
        </w:rPr>
        <w:t>c diversity within the clade did not increase</w:t>
      </w:r>
      <w:r w:rsidR="00FF0372" w:rsidRPr="00A60A0A">
        <w:rPr>
          <w:rFonts w:ascii="Times New Roman" w:hAnsi="Times New Roman" w:cs="Times New Roman"/>
          <w:sz w:val="24"/>
          <w:szCs w:val="24"/>
        </w:rPr>
        <w:t xml:space="preserve"> until mid-2020</w:t>
      </w:r>
      <w:r w:rsidRPr="00A60A0A">
        <w:rPr>
          <w:rFonts w:ascii="Times New Roman" w:hAnsi="Times New Roman" w:cs="Times New Roman"/>
          <w:sz w:val="24"/>
          <w:szCs w:val="24"/>
        </w:rPr>
        <w:t>. This pattern is distinct from a prior increase in detection frequency that was paired with simultaneous diversification</w:t>
      </w:r>
      <w:r w:rsidR="00D9348E" w:rsidRPr="00A60A0A">
        <w:rPr>
          <w:rFonts w:ascii="Times New Roman" w:hAnsi="Times New Roman" w:cs="Times New Roman"/>
          <w:sz w:val="24"/>
          <w:szCs w:val="24"/>
        </w:rPr>
        <w:t xml:space="preserve"> from 2013 to 2015. </w:t>
      </w:r>
      <w:r w:rsidRPr="00A60A0A">
        <w:rPr>
          <w:rFonts w:ascii="Times New Roman" w:hAnsi="Times New Roman" w:cs="Times New Roman"/>
          <w:sz w:val="24"/>
          <w:szCs w:val="24"/>
        </w:rPr>
        <w:t xml:space="preserve">The </w:t>
      </w:r>
      <w:r w:rsidR="00FF0372" w:rsidRPr="00A60A0A">
        <w:rPr>
          <w:rFonts w:ascii="Times New Roman" w:hAnsi="Times New Roman" w:cs="Times New Roman"/>
          <w:sz w:val="24"/>
          <w:szCs w:val="24"/>
        </w:rPr>
        <w:t xml:space="preserve">2018-2019 </w:t>
      </w:r>
      <w:r w:rsidRPr="00A60A0A">
        <w:rPr>
          <w:rFonts w:ascii="Times New Roman" w:hAnsi="Times New Roman" w:cs="Times New Roman"/>
          <w:sz w:val="24"/>
          <w:szCs w:val="24"/>
        </w:rPr>
        <w:t xml:space="preserve">clonal expansion of C-IVA with low diversity suggests that a selective sweep occurred in the population. Sweep-related changes </w:t>
      </w:r>
      <w:r w:rsidR="00E665A0" w:rsidRPr="00A60A0A">
        <w:rPr>
          <w:rFonts w:ascii="Times New Roman" w:hAnsi="Times New Roman" w:cs="Times New Roman"/>
          <w:sz w:val="24"/>
          <w:szCs w:val="24"/>
        </w:rPr>
        <w:t>have been</w:t>
      </w:r>
      <w:r w:rsidRPr="00A60A0A">
        <w:rPr>
          <w:rFonts w:ascii="Times New Roman" w:hAnsi="Times New Roman" w:cs="Times New Roman"/>
          <w:sz w:val="24"/>
          <w:szCs w:val="24"/>
        </w:rPr>
        <w:t xml:space="preserve"> </w:t>
      </w:r>
      <w:r w:rsidRPr="00A60A0A">
        <w:rPr>
          <w:rFonts w:ascii="Times New Roman" w:hAnsi="Times New Roman" w:cs="Times New Roman"/>
          <w:sz w:val="24"/>
          <w:szCs w:val="24"/>
        </w:rPr>
        <w:lastRenderedPageBreak/>
        <w:t xml:space="preserve">identified in human seasonal H3N2 IAV and </w:t>
      </w:r>
      <w:commentRangeStart w:id="29"/>
      <w:commentRangeStart w:id="30"/>
      <w:r w:rsidRPr="00A60A0A">
        <w:rPr>
          <w:rFonts w:ascii="Times New Roman" w:hAnsi="Times New Roman" w:cs="Times New Roman"/>
          <w:sz w:val="24"/>
          <w:szCs w:val="24"/>
        </w:rPr>
        <w:t xml:space="preserve">most often detected at </w:t>
      </w:r>
      <w:r w:rsidR="00510E87" w:rsidRPr="00A60A0A">
        <w:rPr>
          <w:rFonts w:ascii="Times New Roman" w:hAnsi="Times New Roman" w:cs="Times New Roman"/>
          <w:sz w:val="24"/>
          <w:szCs w:val="24"/>
        </w:rPr>
        <w:t xml:space="preserve">amino acid </w:t>
      </w:r>
      <w:r w:rsidRPr="00A60A0A">
        <w:rPr>
          <w:rFonts w:ascii="Times New Roman" w:hAnsi="Times New Roman" w:cs="Times New Roman"/>
          <w:sz w:val="24"/>
          <w:szCs w:val="24"/>
        </w:rPr>
        <w:t xml:space="preserve">sites </w:t>
      </w:r>
      <w:r w:rsidR="00510E87" w:rsidRPr="00A60A0A">
        <w:rPr>
          <w:rFonts w:ascii="Times New Roman" w:hAnsi="Times New Roman" w:cs="Times New Roman"/>
          <w:sz w:val="24"/>
          <w:szCs w:val="24"/>
        </w:rPr>
        <w:t xml:space="preserve">located </w:t>
      </w:r>
      <w:r w:rsidRPr="00A60A0A">
        <w:rPr>
          <w:rFonts w:ascii="Times New Roman" w:hAnsi="Times New Roman" w:cs="Times New Roman"/>
          <w:sz w:val="24"/>
          <w:szCs w:val="24"/>
        </w:rPr>
        <w:t xml:space="preserve">on the HA </w:t>
      </w:r>
      <w:commentRangeEnd w:id="29"/>
      <w:r w:rsidRPr="00A60A0A">
        <w:rPr>
          <w:rStyle w:val="CommentReference"/>
          <w:rFonts w:ascii="Times New Roman" w:hAnsi="Times New Roman" w:cs="Times New Roman"/>
          <w:sz w:val="24"/>
          <w:szCs w:val="24"/>
        </w:rPr>
        <w:commentReference w:id="29"/>
      </w:r>
      <w:commentRangeEnd w:id="30"/>
      <w:r w:rsidRPr="00A60A0A">
        <w:rPr>
          <w:rStyle w:val="CommentReference"/>
          <w:rFonts w:ascii="Times New Roman" w:hAnsi="Times New Roman" w:cs="Times New Roman"/>
          <w:sz w:val="24"/>
          <w:szCs w:val="24"/>
        </w:rPr>
        <w:commentReference w:id="30"/>
      </w:r>
      <w:r w:rsidRPr="00A60A0A">
        <w:rPr>
          <w:rFonts w:ascii="Times New Roman" w:hAnsi="Times New Roman" w:cs="Times New Roman"/>
          <w:sz w:val="24"/>
          <w:szCs w:val="24"/>
        </w:rPr>
        <w:fldChar w:fldCharType="begin">
          <w:fldData xml:space="preserve">PEVuZE5vdGU+PENpdGU+PEF1dGhvcj5LbGluZ2VuPC9BdXRob3I+PFllYXI+MjAxODwvWWVhcj48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</w:fldData>
        </w:fldChar>
      </w:r>
      <w:r w:rsidR="000272CE" w:rsidRPr="00A60A0A">
        <w:rPr>
          <w:rFonts w:ascii="Times New Roman" w:hAnsi="Times New Roman" w:cs="Times New Roman"/>
          <w:sz w:val="24"/>
          <w:szCs w:val="24"/>
        </w:rPr>
        <w:instrText xml:space="preserve"> ADDIN EN.CITE </w:instrText>
      </w:r>
      <w:r w:rsidR="000272CE" w:rsidRPr="00A60A0A">
        <w:rPr>
          <w:rFonts w:ascii="Times New Roman" w:hAnsi="Times New Roman" w:cs="Times New Roman"/>
          <w:sz w:val="24"/>
          <w:szCs w:val="24"/>
        </w:rPr>
        <w:fldChar w:fldCharType="begin">
          <w:fldData xml:space="preserve">PEVuZE5vdGU+PENpdGU+PEF1dGhvcj5LbGluZ2VuPC9BdXRob3I+PFllYXI+MjAxODwvWWVhcj48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</w:fldData>
        </w:fldChar>
      </w:r>
      <w:r w:rsidR="000272CE" w:rsidRPr="00A60A0A">
        <w:rPr>
          <w:rFonts w:ascii="Times New Roman" w:hAnsi="Times New Roman" w:cs="Times New Roman"/>
          <w:sz w:val="24"/>
          <w:szCs w:val="24"/>
        </w:rPr>
        <w:instrText xml:space="preserve"> ADDIN EN.CITE.DATA </w:instrText>
      </w:r>
      <w:r w:rsidR="000272CE" w:rsidRPr="00A60A0A">
        <w:rPr>
          <w:rFonts w:ascii="Times New Roman" w:hAnsi="Times New Roman" w:cs="Times New Roman"/>
          <w:sz w:val="24"/>
          <w:szCs w:val="24"/>
        </w:rPr>
      </w:r>
      <w:r w:rsidR="000272CE"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(26, 27)</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r w:rsidR="005E6CCD" w:rsidRPr="00A60A0A">
        <w:rPr>
          <w:rFonts w:ascii="Times New Roman" w:hAnsi="Times New Roman" w:cs="Times New Roman"/>
          <w:sz w:val="24"/>
          <w:szCs w:val="24"/>
        </w:rPr>
        <w:t>In 2019, the relative genetic diversity began to rise, likely as the result of the success</w:t>
      </w:r>
      <w:r w:rsidR="009C6C14" w:rsidRPr="00A60A0A">
        <w:rPr>
          <w:rFonts w:ascii="Times New Roman" w:hAnsi="Times New Roman" w:cs="Times New Roman"/>
          <w:sz w:val="24"/>
          <w:szCs w:val="24"/>
        </w:rPr>
        <w:t>, spread, and subsequent diversification of the virus.</w:t>
      </w:r>
      <w:r w:rsidR="005E6CCD" w:rsidRPr="00A60A0A">
        <w:rPr>
          <w:rFonts w:ascii="Times New Roman" w:hAnsi="Times New Roman" w:cs="Times New Roman"/>
          <w:sz w:val="24"/>
          <w:szCs w:val="24"/>
        </w:rPr>
        <w:t xml:space="preserve"> </w:t>
      </w:r>
      <w:r w:rsidR="00E665A0" w:rsidRPr="00A60A0A">
        <w:rPr>
          <w:rFonts w:ascii="Times New Roman" w:hAnsi="Times New Roman" w:cs="Times New Roman"/>
          <w:sz w:val="24"/>
          <w:szCs w:val="24"/>
        </w:rPr>
        <w:t>We believe</w:t>
      </w:r>
      <w:r w:rsidR="00993FAE" w:rsidRPr="00A60A0A">
        <w:rPr>
          <w:rFonts w:ascii="Times New Roman" w:hAnsi="Times New Roman" w:cs="Times New Roman"/>
          <w:sz w:val="24"/>
          <w:szCs w:val="24"/>
        </w:rPr>
        <w:t xml:space="preserve"> that the pattern of increasing detection frequency paired with low EPS may </w:t>
      </w:r>
      <w:r w:rsidR="00E665A0" w:rsidRPr="00A60A0A">
        <w:rPr>
          <w:rFonts w:ascii="Times New Roman" w:hAnsi="Times New Roman" w:cs="Times New Roman"/>
          <w:sz w:val="24"/>
          <w:szCs w:val="24"/>
        </w:rPr>
        <w:t xml:space="preserve">signal </w:t>
      </w:r>
      <w:r w:rsidR="00993FAE" w:rsidRPr="00A60A0A">
        <w:rPr>
          <w:rFonts w:ascii="Times New Roman" w:hAnsi="Times New Roman" w:cs="Times New Roman"/>
          <w:sz w:val="24"/>
          <w:szCs w:val="24"/>
        </w:rPr>
        <w:t>the need for further investigation into a potentially</w:t>
      </w:r>
      <w:r w:rsidR="00BE163A" w:rsidRPr="00A60A0A">
        <w:rPr>
          <w:rFonts w:ascii="Times New Roman" w:hAnsi="Times New Roman" w:cs="Times New Roman"/>
          <w:sz w:val="24"/>
          <w:szCs w:val="24"/>
        </w:rPr>
        <w:t xml:space="preserve"> highly</w:t>
      </w:r>
      <w:r w:rsidR="00993FAE" w:rsidRPr="00A60A0A">
        <w:rPr>
          <w:rFonts w:ascii="Times New Roman" w:hAnsi="Times New Roman" w:cs="Times New Roman"/>
          <w:sz w:val="24"/>
          <w:szCs w:val="24"/>
        </w:rPr>
        <w:t xml:space="preserve"> successful clade. </w:t>
      </w:r>
    </w:p>
    <w:p w14:paraId="367F1DF8" w14:textId="56FEFFDD" w:rsidR="00DE6A3E" w:rsidRPr="00A60A0A" w:rsidRDefault="00067076"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To </w:t>
      </w:r>
      <w:r w:rsidR="00D32899" w:rsidRPr="00A60A0A">
        <w:rPr>
          <w:rFonts w:ascii="Times New Roman" w:hAnsi="Times New Roman" w:cs="Times New Roman"/>
          <w:sz w:val="24"/>
          <w:szCs w:val="24"/>
        </w:rPr>
        <w:t xml:space="preserve">determine </w:t>
      </w:r>
      <w:r w:rsidRPr="00A60A0A">
        <w:rPr>
          <w:rFonts w:ascii="Times New Roman" w:hAnsi="Times New Roman" w:cs="Times New Roman"/>
          <w:sz w:val="24"/>
          <w:szCs w:val="24"/>
        </w:rPr>
        <w:t xml:space="preserve">whether a selective sweep </w:t>
      </w:r>
      <w:r w:rsidR="00076AF2" w:rsidRPr="00A60A0A">
        <w:rPr>
          <w:rFonts w:ascii="Times New Roman" w:hAnsi="Times New Roman" w:cs="Times New Roman"/>
          <w:sz w:val="24"/>
          <w:szCs w:val="24"/>
        </w:rPr>
        <w:t>occurred</w:t>
      </w:r>
      <w:r w:rsidRPr="00A60A0A">
        <w:rPr>
          <w:rFonts w:ascii="Times New Roman" w:hAnsi="Times New Roman" w:cs="Times New Roman"/>
          <w:sz w:val="24"/>
          <w:szCs w:val="24"/>
        </w:rPr>
        <w:t>, we identified amino acid substitutions sustained in the major and minor clades</w:t>
      </w:r>
      <w:r w:rsidR="00D32899" w:rsidRPr="00A60A0A">
        <w:rPr>
          <w:rFonts w:ascii="Times New Roman" w:hAnsi="Times New Roman" w:cs="Times New Roman"/>
          <w:sz w:val="24"/>
          <w:szCs w:val="24"/>
        </w:rPr>
        <w:t xml:space="preserve"> that were circulating as detection frequency increased from 2018 to 2020</w:t>
      </w:r>
      <w:r w:rsidRPr="00A60A0A">
        <w:rPr>
          <w:rFonts w:ascii="Times New Roman" w:hAnsi="Times New Roman" w:cs="Times New Roman"/>
          <w:sz w:val="24"/>
          <w:szCs w:val="24"/>
        </w:rPr>
        <w:t xml:space="preserve">. </w:t>
      </w:r>
      <w:r w:rsidR="00D32899" w:rsidRPr="00A60A0A">
        <w:rPr>
          <w:rFonts w:ascii="Times New Roman" w:hAnsi="Times New Roman" w:cs="Times New Roman"/>
          <w:sz w:val="24"/>
          <w:szCs w:val="24"/>
        </w:rPr>
        <w:t>We identified an N156H substitution</w:t>
      </w:r>
      <w:r w:rsidR="00E665A0" w:rsidRPr="00A60A0A">
        <w:rPr>
          <w:rFonts w:ascii="Times New Roman" w:hAnsi="Times New Roman" w:cs="Times New Roman"/>
          <w:sz w:val="24"/>
          <w:szCs w:val="24"/>
        </w:rPr>
        <w:t xml:space="preserve"> in the HA of the major clade. The 156</w:t>
      </w:r>
      <w:r w:rsidR="006E0C7B" w:rsidRPr="00A60A0A">
        <w:rPr>
          <w:rFonts w:ascii="Times New Roman" w:hAnsi="Times New Roman" w:cs="Times New Roman"/>
          <w:sz w:val="24"/>
          <w:szCs w:val="24"/>
        </w:rPr>
        <w:t xml:space="preserve"> </w:t>
      </w:r>
      <w:r w:rsidR="000404A6" w:rsidRPr="00A60A0A">
        <w:rPr>
          <w:rFonts w:ascii="Times New Roman" w:hAnsi="Times New Roman" w:cs="Times New Roman"/>
          <w:sz w:val="24"/>
          <w:szCs w:val="24"/>
        </w:rPr>
        <w:t xml:space="preserve">amino acid position </w:t>
      </w:r>
      <w:r w:rsidRPr="00A60A0A">
        <w:rPr>
          <w:rFonts w:ascii="Times New Roman" w:hAnsi="Times New Roman" w:cs="Times New Roman"/>
          <w:sz w:val="24"/>
          <w:szCs w:val="24"/>
        </w:rPr>
        <w:t>was previously identified as having a disproportionate</w:t>
      </w:r>
      <w:r w:rsidR="00E665A0" w:rsidRPr="00A60A0A">
        <w:rPr>
          <w:rFonts w:ascii="Times New Roman" w:hAnsi="Times New Roman" w:cs="Times New Roman"/>
          <w:sz w:val="24"/>
          <w:szCs w:val="24"/>
        </w:rPr>
        <w:t xml:space="preserve"> effect on the antigenic phenotype</w:t>
      </w:r>
      <w:r w:rsidR="00D32899" w:rsidRPr="00A60A0A">
        <w:rPr>
          <w:rFonts w:ascii="Times New Roman" w:hAnsi="Times New Roman" w:cs="Times New Roman"/>
          <w:sz w:val="24"/>
          <w:szCs w:val="24"/>
        </w:rPr>
        <w:t>,</w:t>
      </w:r>
      <w:r w:rsidR="00E665A0" w:rsidRPr="00A60A0A">
        <w:rPr>
          <w:rFonts w:ascii="Times New Roman" w:hAnsi="Times New Roman" w:cs="Times New Roman"/>
          <w:sz w:val="24"/>
          <w:szCs w:val="24"/>
        </w:rPr>
        <w:t xml:space="preserve"> usually in combination with</w:t>
      </w:r>
      <w:r w:rsidR="00D32899" w:rsidRPr="00A60A0A">
        <w:rPr>
          <w:rFonts w:ascii="Times New Roman" w:hAnsi="Times New Roman" w:cs="Times New Roman"/>
          <w:sz w:val="24"/>
          <w:szCs w:val="24"/>
        </w:rPr>
        <w:t xml:space="preserve"> substitutions in other positions</w:t>
      </w:r>
      <w:r w:rsidR="00E665A0" w:rsidRPr="00A60A0A">
        <w:rPr>
          <w:rFonts w:ascii="Times New Roman" w:hAnsi="Times New Roman" w:cs="Times New Roman"/>
          <w:sz w:val="24"/>
          <w:szCs w:val="24"/>
        </w:rPr>
        <w:t xml:space="preserve"> on the HA</w:t>
      </w:r>
      <w:r w:rsidR="00A64311" w:rsidRPr="00A60A0A">
        <w:rPr>
          <w:rFonts w:ascii="Times New Roman" w:hAnsi="Times New Roman" w:cs="Times New Roman"/>
          <w:sz w:val="24"/>
          <w:szCs w:val="24"/>
        </w:rPr>
        <w:t xml:space="preserve"> </w:t>
      </w:r>
      <w:r w:rsidR="002E1764" w:rsidRPr="00A60A0A">
        <w:rPr>
          <w:rFonts w:ascii="Times New Roman" w:hAnsi="Times New Roman" w:cs="Times New Roman"/>
          <w:sz w:val="24"/>
          <w:szCs w:val="24"/>
        </w:rPr>
        <w:fldChar w:fldCharType="begin">
          <w:fldData xml:space="preserve">PEVuZE5vdGU+PENpdGU+PEF1dGhvcj5MZXdpczwvQXV0aG9yPjxZZWFyPjIwMTQ8L1llYXI+PFJl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cGFnZXM+NDc1Mi02MzwvcGFnZXM+PHZvbHVtZT44ODwvdm9sdW1lPjxudW1iZXI+OTwvbnVtYmVy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</w:fldData>
        </w:fldChar>
      </w:r>
      <w:r w:rsidR="000272CE" w:rsidRPr="00A60A0A">
        <w:rPr>
          <w:rFonts w:ascii="Times New Roman" w:hAnsi="Times New Roman" w:cs="Times New Roman"/>
          <w:sz w:val="24"/>
          <w:szCs w:val="24"/>
        </w:rPr>
        <w:instrText xml:space="preserve"> ADDIN EN.CITE </w:instrText>
      </w:r>
      <w:r w:rsidR="000272CE" w:rsidRPr="00A60A0A">
        <w:rPr>
          <w:rFonts w:ascii="Times New Roman" w:hAnsi="Times New Roman" w:cs="Times New Roman"/>
          <w:sz w:val="24"/>
          <w:szCs w:val="24"/>
        </w:rPr>
        <w:fldChar w:fldCharType="begin">
          <w:fldData xml:space="preserve">PEVuZE5vdGU+PENpdGU+PEF1dGhvcj5MZXdpczwvQXV0aG9yPjxZZWFyPjIwMTQ8L1llYXI+PFJl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cGFnZXM+NDc1Mi02MzwvcGFnZXM+PHZvbHVtZT44ODwvdm9sdW1lPjxudW1iZXI+OTwvbnVtYmVy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</w:fldData>
        </w:fldChar>
      </w:r>
      <w:r w:rsidR="000272CE" w:rsidRPr="00A60A0A">
        <w:rPr>
          <w:rFonts w:ascii="Times New Roman" w:hAnsi="Times New Roman" w:cs="Times New Roman"/>
          <w:sz w:val="24"/>
          <w:szCs w:val="24"/>
        </w:rPr>
        <w:instrText xml:space="preserve"> ADDIN EN.CITE.DATA </w:instrText>
      </w:r>
      <w:r w:rsidR="000272CE" w:rsidRPr="00A60A0A">
        <w:rPr>
          <w:rFonts w:ascii="Times New Roman" w:hAnsi="Times New Roman" w:cs="Times New Roman"/>
          <w:sz w:val="24"/>
          <w:szCs w:val="24"/>
        </w:rPr>
      </w:r>
      <w:r w:rsidR="000272CE" w:rsidRPr="00A60A0A">
        <w:rPr>
          <w:rFonts w:ascii="Times New Roman" w:hAnsi="Times New Roman" w:cs="Times New Roman"/>
          <w:sz w:val="24"/>
          <w:szCs w:val="24"/>
        </w:rPr>
        <w:fldChar w:fldCharType="end"/>
      </w:r>
      <w:r w:rsidR="002E1764" w:rsidRPr="00A60A0A">
        <w:rPr>
          <w:rFonts w:ascii="Times New Roman" w:hAnsi="Times New Roman" w:cs="Times New Roman"/>
          <w:sz w:val="24"/>
          <w:szCs w:val="24"/>
        </w:rPr>
      </w:r>
      <w:r w:rsidR="002E1764"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(10, 14, 28)</w:t>
      </w:r>
      <w:r w:rsidR="002E1764"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r w:rsidR="00DE6A3E" w:rsidRPr="00A60A0A">
        <w:rPr>
          <w:rFonts w:ascii="Times New Roman" w:hAnsi="Times New Roman" w:cs="Times New Roman"/>
          <w:sz w:val="24"/>
          <w:szCs w:val="24"/>
        </w:rPr>
        <w:t xml:space="preserve">It is important to note that the impact of an amino acid substitution depends on the biological properties of the specific amino acid(s) that have changed and the overall HA1 amino acid context </w:t>
      </w:r>
      <w:r w:rsidR="00DE6A3E" w:rsidRPr="00A60A0A">
        <w:rPr>
          <w:rFonts w:ascii="Times New Roman" w:hAnsi="Times New Roman" w:cs="Times New Roman"/>
          <w:sz w:val="24"/>
          <w:szCs w:val="24"/>
        </w:rPr>
        <w:fldChar w:fldCharType="begin">
          <w:fldData xml:space="preserve">PEVuZE5vdGU+PENpdGU+PEF1dGhvcj5aZWxsZXI8L0F1dGhvcj48WWVhcj4yMDIxPC9ZZWFyPjxS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</w:fldData>
        </w:fldChar>
      </w:r>
      <w:r w:rsidR="00DE6A3E" w:rsidRPr="00A60A0A">
        <w:rPr>
          <w:rFonts w:ascii="Times New Roman" w:hAnsi="Times New Roman" w:cs="Times New Roman"/>
          <w:sz w:val="24"/>
          <w:szCs w:val="24"/>
        </w:rPr>
        <w:instrText xml:space="preserve"> ADDIN EN.CITE </w:instrText>
      </w:r>
      <w:r w:rsidR="00DE6A3E" w:rsidRPr="00A60A0A">
        <w:rPr>
          <w:rFonts w:ascii="Times New Roman" w:hAnsi="Times New Roman" w:cs="Times New Roman"/>
          <w:sz w:val="24"/>
          <w:szCs w:val="24"/>
        </w:rPr>
        <w:fldChar w:fldCharType="begin">
          <w:fldData xml:space="preserve">PEVuZE5vdGU+PENpdGU+PEF1dGhvcj5aZWxsZXI8L0F1dGhvcj48WWVhcj4yMDIxPC9ZZWFyPjxS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</w:fldData>
        </w:fldChar>
      </w:r>
      <w:r w:rsidR="00DE6A3E" w:rsidRPr="00A60A0A">
        <w:rPr>
          <w:rFonts w:ascii="Times New Roman" w:hAnsi="Times New Roman" w:cs="Times New Roman"/>
          <w:sz w:val="24"/>
          <w:szCs w:val="24"/>
        </w:rPr>
        <w:instrText xml:space="preserve"> ADDIN EN.CITE.DATA </w:instrText>
      </w:r>
      <w:r w:rsidR="00DE6A3E" w:rsidRPr="00A60A0A">
        <w:rPr>
          <w:rFonts w:ascii="Times New Roman" w:hAnsi="Times New Roman" w:cs="Times New Roman"/>
          <w:sz w:val="24"/>
          <w:szCs w:val="24"/>
        </w:rPr>
      </w:r>
      <w:r w:rsidR="00DE6A3E" w:rsidRPr="00A60A0A">
        <w:rPr>
          <w:rFonts w:ascii="Times New Roman" w:hAnsi="Times New Roman" w:cs="Times New Roman"/>
          <w:sz w:val="24"/>
          <w:szCs w:val="24"/>
        </w:rPr>
        <w:fldChar w:fldCharType="end"/>
      </w:r>
      <w:r w:rsidR="00DE6A3E" w:rsidRPr="00A60A0A">
        <w:rPr>
          <w:rFonts w:ascii="Times New Roman" w:hAnsi="Times New Roman" w:cs="Times New Roman"/>
          <w:sz w:val="24"/>
          <w:szCs w:val="24"/>
        </w:rPr>
      </w:r>
      <w:r w:rsidR="00DE6A3E" w:rsidRPr="00A60A0A">
        <w:rPr>
          <w:rFonts w:ascii="Times New Roman" w:hAnsi="Times New Roman" w:cs="Times New Roman"/>
          <w:sz w:val="24"/>
          <w:szCs w:val="24"/>
        </w:rPr>
        <w:fldChar w:fldCharType="separate"/>
      </w:r>
      <w:r w:rsidR="00DE6A3E" w:rsidRPr="00A60A0A">
        <w:rPr>
          <w:rFonts w:ascii="Times New Roman" w:hAnsi="Times New Roman" w:cs="Times New Roman"/>
          <w:noProof/>
          <w:sz w:val="24"/>
          <w:szCs w:val="24"/>
        </w:rPr>
        <w:t>(29, 30)</w:t>
      </w:r>
      <w:r w:rsidR="00DE6A3E" w:rsidRPr="00A60A0A">
        <w:rPr>
          <w:rFonts w:ascii="Times New Roman" w:hAnsi="Times New Roman" w:cs="Times New Roman"/>
          <w:sz w:val="24"/>
          <w:szCs w:val="24"/>
        </w:rPr>
        <w:fldChar w:fldCharType="end"/>
      </w:r>
      <w:r w:rsidR="00DE6A3E" w:rsidRPr="00A60A0A">
        <w:rPr>
          <w:rFonts w:ascii="Times New Roman" w:hAnsi="Times New Roman" w:cs="Times New Roman"/>
          <w:sz w:val="24"/>
          <w:szCs w:val="24"/>
        </w:rPr>
        <w:t xml:space="preserve">. </w:t>
      </w:r>
    </w:p>
    <w:p w14:paraId="4F17D015" w14:textId="2D5B6768" w:rsidR="00067076" w:rsidRPr="00A60A0A" w:rsidRDefault="00D32899"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This </w:t>
      </w:r>
      <w:r w:rsidR="000404A6" w:rsidRPr="00A60A0A">
        <w:rPr>
          <w:rFonts w:ascii="Times New Roman" w:hAnsi="Times New Roman" w:cs="Times New Roman"/>
          <w:sz w:val="24"/>
          <w:szCs w:val="24"/>
        </w:rPr>
        <w:t xml:space="preserve">N156H substitution </w:t>
      </w:r>
      <w:r w:rsidR="00067076" w:rsidRPr="00A60A0A">
        <w:rPr>
          <w:rFonts w:ascii="Times New Roman" w:hAnsi="Times New Roman" w:cs="Times New Roman"/>
          <w:sz w:val="24"/>
          <w:szCs w:val="24"/>
        </w:rPr>
        <w:t xml:space="preserve">prompted </w:t>
      </w:r>
      <w:r w:rsidR="006E0C7B" w:rsidRPr="00A60A0A">
        <w:rPr>
          <w:rFonts w:ascii="Times New Roman" w:hAnsi="Times New Roman" w:cs="Times New Roman"/>
          <w:sz w:val="24"/>
          <w:szCs w:val="24"/>
        </w:rPr>
        <w:t xml:space="preserve">the </w:t>
      </w:r>
      <w:r w:rsidR="00067076" w:rsidRPr="00A60A0A">
        <w:rPr>
          <w:rFonts w:ascii="Times New Roman" w:hAnsi="Times New Roman" w:cs="Times New Roman"/>
          <w:sz w:val="24"/>
          <w:szCs w:val="24"/>
        </w:rPr>
        <w:t>antigenic characterization of the major and minor clades via HI assays</w:t>
      </w:r>
      <w:r w:rsidR="00510E87" w:rsidRPr="00A60A0A">
        <w:rPr>
          <w:rFonts w:ascii="Times New Roman" w:hAnsi="Times New Roman" w:cs="Times New Roman"/>
          <w:sz w:val="24"/>
          <w:szCs w:val="24"/>
        </w:rPr>
        <w:t xml:space="preserve"> </w:t>
      </w:r>
      <w:r w:rsidR="006E0C7B" w:rsidRPr="00A60A0A">
        <w:rPr>
          <w:rFonts w:ascii="Times New Roman" w:hAnsi="Times New Roman" w:cs="Times New Roman"/>
          <w:sz w:val="24"/>
          <w:szCs w:val="24"/>
        </w:rPr>
        <w:t xml:space="preserve">to assess </w:t>
      </w:r>
      <w:r w:rsidR="00510E87" w:rsidRPr="00A60A0A">
        <w:rPr>
          <w:rFonts w:ascii="Times New Roman" w:hAnsi="Times New Roman" w:cs="Times New Roman"/>
          <w:sz w:val="24"/>
          <w:szCs w:val="24"/>
        </w:rPr>
        <w:t>for a potential loss in cross-reactivity</w:t>
      </w:r>
      <w:r w:rsidR="006E0C7B" w:rsidRPr="00A60A0A">
        <w:rPr>
          <w:rFonts w:ascii="Times New Roman" w:hAnsi="Times New Roman" w:cs="Times New Roman"/>
          <w:sz w:val="24"/>
          <w:szCs w:val="24"/>
        </w:rPr>
        <w:t>. A significant loss in cross-reactivity of the contemporary 156H from prior strains with 156N</w:t>
      </w:r>
      <w:r w:rsidR="00510E87" w:rsidRPr="00A60A0A">
        <w:rPr>
          <w:rFonts w:ascii="Times New Roman" w:hAnsi="Times New Roman" w:cs="Times New Roman"/>
          <w:sz w:val="24"/>
          <w:szCs w:val="24"/>
        </w:rPr>
        <w:t xml:space="preserve"> would suggest a </w:t>
      </w:r>
      <w:r w:rsidR="006E0C7B" w:rsidRPr="00A60A0A">
        <w:rPr>
          <w:rFonts w:ascii="Times New Roman" w:hAnsi="Times New Roman" w:cs="Times New Roman"/>
          <w:sz w:val="24"/>
          <w:szCs w:val="24"/>
        </w:rPr>
        <w:t xml:space="preserve">potential </w:t>
      </w:r>
      <w:r w:rsidR="00510E87" w:rsidRPr="00A60A0A">
        <w:rPr>
          <w:rFonts w:ascii="Times New Roman" w:hAnsi="Times New Roman" w:cs="Times New Roman"/>
          <w:sz w:val="24"/>
          <w:szCs w:val="24"/>
        </w:rPr>
        <w:t xml:space="preserve">lack of population immunity </w:t>
      </w:r>
      <w:r w:rsidR="006E0C7B" w:rsidRPr="00A60A0A">
        <w:rPr>
          <w:rFonts w:ascii="Times New Roman" w:hAnsi="Times New Roman" w:cs="Times New Roman"/>
          <w:sz w:val="24"/>
          <w:szCs w:val="24"/>
        </w:rPr>
        <w:t xml:space="preserve">that </w:t>
      </w:r>
      <w:r w:rsidR="00510E87" w:rsidRPr="00A60A0A">
        <w:rPr>
          <w:rFonts w:ascii="Times New Roman" w:hAnsi="Times New Roman" w:cs="Times New Roman"/>
          <w:sz w:val="24"/>
          <w:szCs w:val="24"/>
        </w:rPr>
        <w:t xml:space="preserve">could explain the increased frequency of the major clade. However, </w:t>
      </w:r>
      <w:r w:rsidR="00E665A0" w:rsidRPr="00A60A0A">
        <w:rPr>
          <w:rFonts w:ascii="Times New Roman" w:hAnsi="Times New Roman" w:cs="Times New Roman"/>
          <w:sz w:val="24"/>
          <w:szCs w:val="24"/>
        </w:rPr>
        <w:t xml:space="preserve">our </w:t>
      </w:r>
      <w:r w:rsidR="00510E87" w:rsidRPr="00A60A0A">
        <w:rPr>
          <w:rFonts w:ascii="Times New Roman" w:hAnsi="Times New Roman" w:cs="Times New Roman"/>
          <w:sz w:val="24"/>
          <w:szCs w:val="24"/>
        </w:rPr>
        <w:t xml:space="preserve">data </w:t>
      </w:r>
      <w:r w:rsidR="000404A6" w:rsidRPr="00A60A0A">
        <w:rPr>
          <w:rFonts w:ascii="Times New Roman" w:hAnsi="Times New Roman" w:cs="Times New Roman"/>
          <w:sz w:val="24"/>
          <w:szCs w:val="24"/>
        </w:rPr>
        <w:t>did</w:t>
      </w:r>
      <w:r w:rsidR="00067076" w:rsidRPr="00A60A0A">
        <w:rPr>
          <w:rFonts w:ascii="Times New Roman" w:hAnsi="Times New Roman" w:cs="Times New Roman"/>
          <w:sz w:val="24"/>
          <w:szCs w:val="24"/>
        </w:rPr>
        <w:t xml:space="preserve"> not </w:t>
      </w:r>
      <w:r w:rsidR="00532E17" w:rsidRPr="00A60A0A">
        <w:rPr>
          <w:rFonts w:ascii="Times New Roman" w:hAnsi="Times New Roman" w:cs="Times New Roman"/>
          <w:sz w:val="24"/>
          <w:szCs w:val="24"/>
        </w:rPr>
        <w:t xml:space="preserve">demonstrate that the substitution </w:t>
      </w:r>
      <w:r w:rsidR="00067076" w:rsidRPr="00A60A0A">
        <w:rPr>
          <w:rFonts w:ascii="Times New Roman" w:hAnsi="Times New Roman" w:cs="Times New Roman"/>
          <w:sz w:val="24"/>
          <w:szCs w:val="24"/>
        </w:rPr>
        <w:t>cause</w:t>
      </w:r>
      <w:r w:rsidR="00532E17" w:rsidRPr="00A60A0A">
        <w:rPr>
          <w:rFonts w:ascii="Times New Roman" w:hAnsi="Times New Roman" w:cs="Times New Roman"/>
          <w:sz w:val="24"/>
          <w:szCs w:val="24"/>
        </w:rPr>
        <w:t>d</w:t>
      </w:r>
      <w:r w:rsidR="00067076" w:rsidRPr="00A60A0A">
        <w:rPr>
          <w:rFonts w:ascii="Times New Roman" w:hAnsi="Times New Roman" w:cs="Times New Roman"/>
          <w:sz w:val="24"/>
          <w:szCs w:val="24"/>
        </w:rPr>
        <w:t xml:space="preserve"> significant antigenic drift. Antibodies raised against ancestral</w:t>
      </w:r>
      <w:r w:rsidR="00510E87" w:rsidRPr="00A60A0A">
        <w:rPr>
          <w:rFonts w:ascii="Times New Roman" w:hAnsi="Times New Roman" w:cs="Times New Roman"/>
          <w:sz w:val="24"/>
          <w:szCs w:val="24"/>
        </w:rPr>
        <w:t xml:space="preserve"> </w:t>
      </w:r>
      <w:r w:rsidR="00532E17" w:rsidRPr="00A60A0A">
        <w:rPr>
          <w:rFonts w:ascii="Times New Roman" w:hAnsi="Times New Roman" w:cs="Times New Roman"/>
          <w:sz w:val="24"/>
          <w:szCs w:val="24"/>
        </w:rPr>
        <w:t xml:space="preserve">C-IVA </w:t>
      </w:r>
      <w:r w:rsidR="00510E87" w:rsidRPr="00A60A0A">
        <w:rPr>
          <w:rFonts w:ascii="Times New Roman" w:hAnsi="Times New Roman" w:cs="Times New Roman"/>
          <w:sz w:val="24"/>
          <w:szCs w:val="24"/>
        </w:rPr>
        <w:t xml:space="preserve">demonstrated HI </w:t>
      </w:r>
      <w:r w:rsidR="00067076" w:rsidRPr="00A60A0A">
        <w:rPr>
          <w:rFonts w:ascii="Times New Roman" w:hAnsi="Times New Roman" w:cs="Times New Roman"/>
          <w:sz w:val="24"/>
          <w:szCs w:val="24"/>
        </w:rPr>
        <w:t>cross</w:t>
      </w:r>
      <w:r w:rsidR="00510E87" w:rsidRPr="00A60A0A">
        <w:rPr>
          <w:rFonts w:ascii="Times New Roman" w:hAnsi="Times New Roman" w:cs="Times New Roman"/>
          <w:sz w:val="24"/>
          <w:szCs w:val="24"/>
        </w:rPr>
        <w:t>-reactivity</w:t>
      </w:r>
      <w:r w:rsidR="00067076" w:rsidRPr="00A60A0A">
        <w:rPr>
          <w:rFonts w:ascii="Times New Roman" w:hAnsi="Times New Roman" w:cs="Times New Roman"/>
          <w:sz w:val="24"/>
          <w:szCs w:val="24"/>
        </w:rPr>
        <w:t xml:space="preserve"> against the more recent strains </w:t>
      </w:r>
      <w:r w:rsidR="00510E87" w:rsidRPr="00A60A0A">
        <w:rPr>
          <w:rFonts w:ascii="Times New Roman" w:hAnsi="Times New Roman" w:cs="Times New Roman"/>
          <w:sz w:val="24"/>
          <w:szCs w:val="24"/>
        </w:rPr>
        <w:t>regardless of</w:t>
      </w:r>
      <w:r w:rsidR="00067076" w:rsidRPr="00A60A0A">
        <w:rPr>
          <w:rFonts w:ascii="Times New Roman" w:hAnsi="Times New Roman" w:cs="Times New Roman"/>
          <w:sz w:val="24"/>
          <w:szCs w:val="24"/>
        </w:rPr>
        <w:t xml:space="preserve"> the </w:t>
      </w:r>
      <w:commentRangeStart w:id="31"/>
      <w:r w:rsidR="00067076" w:rsidRPr="00A60A0A">
        <w:rPr>
          <w:rFonts w:ascii="Times New Roman" w:hAnsi="Times New Roman" w:cs="Times New Roman"/>
          <w:sz w:val="24"/>
          <w:szCs w:val="24"/>
        </w:rPr>
        <w:t>substitution</w:t>
      </w:r>
      <w:commentRangeEnd w:id="31"/>
      <w:r w:rsidRPr="00A60A0A">
        <w:rPr>
          <w:rStyle w:val="CommentReference"/>
          <w:rFonts w:ascii="Times New Roman" w:hAnsi="Times New Roman" w:cs="Times New Roman"/>
          <w:sz w:val="24"/>
          <w:szCs w:val="24"/>
        </w:rPr>
        <w:commentReference w:id="31"/>
      </w:r>
      <w:r w:rsidR="00067076" w:rsidRPr="00A60A0A">
        <w:rPr>
          <w:rFonts w:ascii="Times New Roman" w:hAnsi="Times New Roman" w:cs="Times New Roman"/>
          <w:sz w:val="24"/>
          <w:szCs w:val="24"/>
        </w:rPr>
        <w:t xml:space="preserve">. </w:t>
      </w:r>
      <w:r w:rsidR="00E665A0" w:rsidRPr="00A60A0A">
        <w:rPr>
          <w:rFonts w:ascii="Times New Roman" w:hAnsi="Times New Roman" w:cs="Times New Roman"/>
          <w:sz w:val="24"/>
          <w:szCs w:val="24"/>
        </w:rPr>
        <w:t>O</w:t>
      </w:r>
      <w:r w:rsidR="0024407E" w:rsidRPr="00A60A0A">
        <w:rPr>
          <w:rFonts w:ascii="Times New Roman" w:hAnsi="Times New Roman" w:cs="Times New Roman"/>
          <w:sz w:val="24"/>
          <w:szCs w:val="24"/>
        </w:rPr>
        <w:t xml:space="preserve">ur results support </w:t>
      </w:r>
      <w:r w:rsidR="00067076" w:rsidRPr="00A60A0A">
        <w:rPr>
          <w:rFonts w:ascii="Times New Roman" w:hAnsi="Times New Roman" w:cs="Times New Roman"/>
          <w:sz w:val="24"/>
          <w:szCs w:val="24"/>
        </w:rPr>
        <w:t>previous finding</w:t>
      </w:r>
      <w:r w:rsidR="0024407E" w:rsidRPr="00A60A0A">
        <w:rPr>
          <w:rFonts w:ascii="Times New Roman" w:hAnsi="Times New Roman" w:cs="Times New Roman"/>
          <w:sz w:val="24"/>
          <w:szCs w:val="24"/>
        </w:rPr>
        <w:t>s</w:t>
      </w:r>
      <w:r w:rsidR="00067076" w:rsidRPr="00A60A0A">
        <w:rPr>
          <w:rFonts w:ascii="Times New Roman" w:hAnsi="Times New Roman" w:cs="Times New Roman"/>
          <w:sz w:val="24"/>
          <w:szCs w:val="24"/>
        </w:rPr>
        <w:t xml:space="preserve"> that variation at position 156 alone did not cause significant antigenic drift</w:t>
      </w:r>
      <w:r w:rsidR="00EA6946" w:rsidRPr="00A60A0A">
        <w:rPr>
          <w:rFonts w:ascii="Times New Roman" w:hAnsi="Times New Roman" w:cs="Times New Roman"/>
          <w:sz w:val="24"/>
          <w:szCs w:val="24"/>
        </w:rPr>
        <w:t xml:space="preserve"> </w:t>
      </w:r>
      <w:r w:rsidR="00EA6946" w:rsidRPr="00A60A0A">
        <w:rPr>
          <w:rFonts w:ascii="Times New Roman" w:hAnsi="Times New Roman" w:cs="Times New Roman"/>
          <w:sz w:val="24"/>
          <w:szCs w:val="24"/>
        </w:rPr>
        <w:fldChar w:fldCharType="begin">
          <w:fldData xml:space="preserve">PEVuZE5vdGU+PENpdGU+PEF1dGhvcj5Cb2x0b248L0F1dGhvcj48WWVhcj4yMDE5PC9ZZWFyPjxS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</w:fldData>
        </w:fldChar>
      </w:r>
      <w:r w:rsidR="000272CE" w:rsidRPr="00A60A0A">
        <w:rPr>
          <w:rFonts w:ascii="Times New Roman" w:hAnsi="Times New Roman" w:cs="Times New Roman"/>
          <w:sz w:val="24"/>
          <w:szCs w:val="24"/>
        </w:rPr>
        <w:instrText xml:space="preserve"> ADDIN EN.CITE </w:instrText>
      </w:r>
      <w:r w:rsidR="000272CE" w:rsidRPr="00A60A0A">
        <w:rPr>
          <w:rFonts w:ascii="Times New Roman" w:hAnsi="Times New Roman" w:cs="Times New Roman"/>
          <w:sz w:val="24"/>
          <w:szCs w:val="24"/>
        </w:rPr>
        <w:fldChar w:fldCharType="begin">
          <w:fldData xml:space="preserve">PEVuZE5vdGU+PENpdGU+PEF1dGhvcj5Cb2x0b248L0F1dGhvcj48WWVhcj4yMDE5PC9ZZWFyPjxS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</w:fldData>
        </w:fldChar>
      </w:r>
      <w:r w:rsidR="000272CE" w:rsidRPr="00A60A0A">
        <w:rPr>
          <w:rFonts w:ascii="Times New Roman" w:hAnsi="Times New Roman" w:cs="Times New Roman"/>
          <w:sz w:val="24"/>
          <w:szCs w:val="24"/>
        </w:rPr>
        <w:instrText xml:space="preserve"> ADDIN EN.CITE.DATA </w:instrText>
      </w:r>
      <w:r w:rsidR="000272CE" w:rsidRPr="00A60A0A">
        <w:rPr>
          <w:rFonts w:ascii="Times New Roman" w:hAnsi="Times New Roman" w:cs="Times New Roman"/>
          <w:sz w:val="24"/>
          <w:szCs w:val="24"/>
        </w:rPr>
      </w:r>
      <w:r w:rsidR="000272CE" w:rsidRPr="00A60A0A">
        <w:rPr>
          <w:rFonts w:ascii="Times New Roman" w:hAnsi="Times New Roman" w:cs="Times New Roman"/>
          <w:sz w:val="24"/>
          <w:szCs w:val="24"/>
        </w:rPr>
        <w:fldChar w:fldCharType="end"/>
      </w:r>
      <w:r w:rsidR="00EA6946" w:rsidRPr="00A60A0A">
        <w:rPr>
          <w:rFonts w:ascii="Times New Roman" w:hAnsi="Times New Roman" w:cs="Times New Roman"/>
          <w:sz w:val="24"/>
          <w:szCs w:val="24"/>
        </w:rPr>
      </w:r>
      <w:r w:rsidR="00EA6946"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(14, 28)</w:t>
      </w:r>
      <w:r w:rsidR="00EA6946" w:rsidRPr="00A60A0A">
        <w:rPr>
          <w:rFonts w:ascii="Times New Roman" w:hAnsi="Times New Roman" w:cs="Times New Roman"/>
          <w:sz w:val="24"/>
          <w:szCs w:val="24"/>
        </w:rPr>
        <w:fldChar w:fldCharType="end"/>
      </w:r>
      <w:r w:rsidR="00067076" w:rsidRPr="00A60A0A">
        <w:rPr>
          <w:rFonts w:ascii="Times New Roman" w:hAnsi="Times New Roman" w:cs="Times New Roman"/>
          <w:sz w:val="24"/>
          <w:szCs w:val="24"/>
        </w:rPr>
        <w:t xml:space="preserve"> </w:t>
      </w:r>
      <w:r w:rsidR="00532E17" w:rsidRPr="00A60A0A">
        <w:rPr>
          <w:rStyle w:val="CommentReference"/>
          <w:rFonts w:ascii="Times New Roman" w:hAnsi="Times New Roman" w:cs="Times New Roman"/>
          <w:sz w:val="24"/>
          <w:szCs w:val="24"/>
        </w:rPr>
        <w:commentReference w:id="32"/>
      </w:r>
      <w:r w:rsidR="00067076" w:rsidRPr="00A60A0A">
        <w:rPr>
          <w:rFonts w:ascii="Times New Roman" w:hAnsi="Times New Roman" w:cs="Times New Roman"/>
          <w:sz w:val="24"/>
          <w:szCs w:val="24"/>
        </w:rPr>
        <w:t xml:space="preserve">. The </w:t>
      </w:r>
      <w:r w:rsidR="00532E17" w:rsidRPr="00A60A0A">
        <w:rPr>
          <w:rFonts w:ascii="Times New Roman" w:hAnsi="Times New Roman" w:cs="Times New Roman"/>
          <w:sz w:val="24"/>
          <w:szCs w:val="24"/>
        </w:rPr>
        <w:t xml:space="preserve">limited </w:t>
      </w:r>
      <w:r w:rsidR="00067076" w:rsidRPr="00A60A0A">
        <w:rPr>
          <w:rFonts w:ascii="Times New Roman" w:hAnsi="Times New Roman" w:cs="Times New Roman"/>
          <w:sz w:val="24"/>
          <w:szCs w:val="24"/>
        </w:rPr>
        <w:t xml:space="preserve">change in antigenic phenotype suggests the N156H substitution may not have been </w:t>
      </w:r>
      <w:r w:rsidR="00532E17" w:rsidRPr="00A60A0A">
        <w:rPr>
          <w:rFonts w:ascii="Times New Roman" w:hAnsi="Times New Roman" w:cs="Times New Roman"/>
          <w:sz w:val="24"/>
          <w:szCs w:val="24"/>
        </w:rPr>
        <w:t>the primary</w:t>
      </w:r>
      <w:r w:rsidR="00067076" w:rsidRPr="00A60A0A">
        <w:rPr>
          <w:rFonts w:ascii="Times New Roman" w:hAnsi="Times New Roman" w:cs="Times New Roman"/>
          <w:sz w:val="24"/>
          <w:szCs w:val="24"/>
        </w:rPr>
        <w:t xml:space="preserve"> cause </w:t>
      </w:r>
      <w:r w:rsidR="00532E17" w:rsidRPr="00A60A0A">
        <w:rPr>
          <w:rFonts w:ascii="Times New Roman" w:hAnsi="Times New Roman" w:cs="Times New Roman"/>
          <w:sz w:val="24"/>
          <w:szCs w:val="24"/>
        </w:rPr>
        <w:t xml:space="preserve">of </w:t>
      </w:r>
      <w:r w:rsidR="00067076" w:rsidRPr="00A60A0A">
        <w:rPr>
          <w:rFonts w:ascii="Times New Roman" w:hAnsi="Times New Roman" w:cs="Times New Roman"/>
          <w:sz w:val="24"/>
          <w:szCs w:val="24"/>
        </w:rPr>
        <w:t xml:space="preserve">the observed clonal expansion of the </w:t>
      </w:r>
      <w:r w:rsidR="00D9348E" w:rsidRPr="00A60A0A">
        <w:rPr>
          <w:rFonts w:ascii="Times New Roman" w:hAnsi="Times New Roman" w:cs="Times New Roman"/>
          <w:sz w:val="24"/>
          <w:szCs w:val="24"/>
        </w:rPr>
        <w:t>C-IVA</w:t>
      </w:r>
      <w:r w:rsidR="00067076" w:rsidRPr="00A60A0A">
        <w:rPr>
          <w:rFonts w:ascii="Times New Roman" w:hAnsi="Times New Roman" w:cs="Times New Roman"/>
          <w:sz w:val="24"/>
          <w:szCs w:val="24"/>
        </w:rPr>
        <w:t xml:space="preserve"> </w:t>
      </w:r>
      <w:r w:rsidR="00614B7F" w:rsidRPr="00A60A0A">
        <w:rPr>
          <w:rFonts w:ascii="Times New Roman" w:hAnsi="Times New Roman" w:cs="Times New Roman"/>
          <w:sz w:val="24"/>
          <w:szCs w:val="24"/>
        </w:rPr>
        <w:t xml:space="preserve">major </w:t>
      </w:r>
      <w:r w:rsidR="00067076" w:rsidRPr="00A60A0A">
        <w:rPr>
          <w:rFonts w:ascii="Times New Roman" w:hAnsi="Times New Roman" w:cs="Times New Roman"/>
          <w:sz w:val="24"/>
          <w:szCs w:val="24"/>
        </w:rPr>
        <w:t xml:space="preserve">clade. </w:t>
      </w:r>
    </w:p>
    <w:p w14:paraId="5F968C78" w14:textId="166CCA30" w:rsidR="00067076" w:rsidRPr="00A60A0A" w:rsidRDefault="00067076"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lastRenderedPageBreak/>
        <w:t xml:space="preserve">With no evidence of significant antigenic drift, the contemporary C-IVA </w:t>
      </w:r>
      <w:r w:rsidR="00614B7F" w:rsidRPr="00A60A0A">
        <w:rPr>
          <w:rFonts w:ascii="Times New Roman" w:hAnsi="Times New Roman" w:cs="Times New Roman"/>
          <w:sz w:val="24"/>
          <w:szCs w:val="24"/>
        </w:rPr>
        <w:t>major and minor clades were</w:t>
      </w:r>
      <w:r w:rsidRPr="00A60A0A">
        <w:rPr>
          <w:rFonts w:ascii="Times New Roman" w:hAnsi="Times New Roman" w:cs="Times New Roman"/>
          <w:sz w:val="24"/>
          <w:szCs w:val="24"/>
        </w:rPr>
        <w:t xml:space="preserve"> analyzed for evidence of </w:t>
      </w:r>
      <w:r w:rsidR="00532E17" w:rsidRPr="00A60A0A">
        <w:rPr>
          <w:rFonts w:ascii="Times New Roman" w:hAnsi="Times New Roman" w:cs="Times New Roman"/>
          <w:sz w:val="24"/>
          <w:szCs w:val="24"/>
        </w:rPr>
        <w:t xml:space="preserve">other genetic signatures associated with the </w:t>
      </w:r>
      <w:r w:rsidR="00E665A0" w:rsidRPr="00A60A0A">
        <w:rPr>
          <w:rFonts w:ascii="Times New Roman" w:hAnsi="Times New Roman" w:cs="Times New Roman"/>
          <w:sz w:val="24"/>
          <w:szCs w:val="24"/>
        </w:rPr>
        <w:t>expansion</w:t>
      </w:r>
      <w:r w:rsidRPr="00A60A0A">
        <w:rPr>
          <w:rFonts w:ascii="Times New Roman" w:hAnsi="Times New Roman" w:cs="Times New Roman"/>
          <w:sz w:val="24"/>
          <w:szCs w:val="24"/>
        </w:rPr>
        <w:t xml:space="preserve">. Through examination of whole genomes, it was found that the minor clade </w:t>
      </w:r>
      <w:r w:rsidR="00614B7F" w:rsidRPr="00A60A0A">
        <w:rPr>
          <w:rFonts w:ascii="Times New Roman" w:hAnsi="Times New Roman" w:cs="Times New Roman"/>
          <w:sz w:val="24"/>
          <w:szCs w:val="24"/>
        </w:rPr>
        <w:t xml:space="preserve">recently </w:t>
      </w:r>
      <w:r w:rsidRPr="00A60A0A">
        <w:rPr>
          <w:rFonts w:ascii="Times New Roman" w:hAnsi="Times New Roman" w:cs="Times New Roman"/>
          <w:sz w:val="24"/>
          <w:szCs w:val="24"/>
        </w:rPr>
        <w:t xml:space="preserve">reassorted </w:t>
      </w:r>
      <w:r w:rsidR="00532E17" w:rsidRPr="00A60A0A">
        <w:rPr>
          <w:rFonts w:ascii="Times New Roman" w:hAnsi="Times New Roman" w:cs="Times New Roman"/>
          <w:sz w:val="24"/>
          <w:szCs w:val="24"/>
        </w:rPr>
        <w:t xml:space="preserve">to obtain </w:t>
      </w:r>
      <w:r w:rsidR="00A92577" w:rsidRPr="00A60A0A">
        <w:rPr>
          <w:rFonts w:ascii="Times New Roman" w:hAnsi="Times New Roman" w:cs="Times New Roman"/>
          <w:sz w:val="24"/>
          <w:szCs w:val="24"/>
        </w:rPr>
        <w:t>N2 2002</w:t>
      </w:r>
      <w:r w:rsidRPr="00A60A0A">
        <w:rPr>
          <w:rFonts w:ascii="Times New Roman" w:hAnsi="Times New Roman" w:cs="Times New Roman"/>
          <w:sz w:val="24"/>
          <w:szCs w:val="24"/>
        </w:rPr>
        <w:t>A</w:t>
      </w:r>
      <w:r w:rsidR="00A92577" w:rsidRPr="00A60A0A">
        <w:rPr>
          <w:rFonts w:ascii="Times New Roman" w:hAnsi="Times New Roman" w:cs="Times New Roman"/>
          <w:sz w:val="24"/>
          <w:szCs w:val="24"/>
        </w:rPr>
        <w:t>.2</w:t>
      </w:r>
      <w:r w:rsidR="00532E17" w:rsidRPr="00A60A0A">
        <w:rPr>
          <w:rFonts w:ascii="Times New Roman" w:hAnsi="Times New Roman" w:cs="Times New Roman"/>
          <w:sz w:val="24"/>
          <w:szCs w:val="24"/>
        </w:rPr>
        <w:t xml:space="preserve"> genes</w:t>
      </w:r>
      <w:r w:rsidR="008A6A77" w:rsidRPr="00A60A0A">
        <w:rPr>
          <w:rFonts w:ascii="Times New Roman" w:hAnsi="Times New Roman" w:cs="Times New Roman"/>
          <w:sz w:val="24"/>
          <w:szCs w:val="24"/>
        </w:rPr>
        <w:t>,</w:t>
      </w:r>
      <w:r w:rsidR="00A92577" w:rsidRPr="00A60A0A">
        <w:rPr>
          <w:rFonts w:ascii="Times New Roman" w:hAnsi="Times New Roman" w:cs="Times New Roman"/>
          <w:sz w:val="24"/>
          <w:szCs w:val="24"/>
        </w:rPr>
        <w:t xml:space="preserve"> while the major clade remained paired with N2 2002B.2</w:t>
      </w:r>
      <w:r w:rsidR="008A6A77" w:rsidRPr="00A60A0A">
        <w:rPr>
          <w:rFonts w:ascii="Times New Roman" w:hAnsi="Times New Roman" w:cs="Times New Roman"/>
          <w:sz w:val="24"/>
          <w:szCs w:val="24"/>
        </w:rPr>
        <w:t>.</w:t>
      </w:r>
      <w:r w:rsidRPr="00A60A0A">
        <w:rPr>
          <w:rFonts w:ascii="Times New Roman" w:hAnsi="Times New Roman" w:cs="Times New Roman"/>
          <w:sz w:val="24"/>
          <w:szCs w:val="24"/>
        </w:rPr>
        <w:t xml:space="preserve"> The antigenic effects of this reassortment </w:t>
      </w:r>
      <w:r w:rsidR="00614B7F" w:rsidRPr="00A60A0A">
        <w:rPr>
          <w:rFonts w:ascii="Times New Roman" w:hAnsi="Times New Roman" w:cs="Times New Roman"/>
          <w:sz w:val="24"/>
          <w:szCs w:val="24"/>
        </w:rPr>
        <w:t xml:space="preserve">event </w:t>
      </w:r>
      <w:r w:rsidRPr="00A60A0A">
        <w:rPr>
          <w:rFonts w:ascii="Times New Roman" w:hAnsi="Times New Roman" w:cs="Times New Roman"/>
          <w:sz w:val="24"/>
          <w:szCs w:val="24"/>
        </w:rPr>
        <w:t xml:space="preserve">were further investigated with a panel of NI </w:t>
      </w:r>
      <w:r w:rsidR="006E6A4A" w:rsidRPr="00A60A0A">
        <w:rPr>
          <w:rFonts w:ascii="Times New Roman" w:hAnsi="Times New Roman" w:cs="Times New Roman"/>
          <w:sz w:val="24"/>
          <w:szCs w:val="24"/>
        </w:rPr>
        <w:t>anti-sera previously used to describe antigenic variation among and between swine N2 lineages (B.S. Kaplan, submitted</w:t>
      </w:r>
      <w:r w:rsidR="00554A26" w:rsidRPr="00A60A0A">
        <w:rPr>
          <w:rFonts w:ascii="Times New Roman" w:hAnsi="Times New Roman" w:cs="Times New Roman"/>
          <w:sz w:val="24"/>
          <w:szCs w:val="24"/>
        </w:rPr>
        <w:t xml:space="preserve"> for publication</w:t>
      </w:r>
      <w:r w:rsidR="006E6A4A" w:rsidRPr="00A60A0A">
        <w:rPr>
          <w:rFonts w:ascii="Times New Roman" w:hAnsi="Times New Roman" w:cs="Times New Roman"/>
          <w:sz w:val="24"/>
          <w:szCs w:val="24"/>
        </w:rPr>
        <w:t>)</w:t>
      </w:r>
      <w:r w:rsidRPr="00A60A0A">
        <w:rPr>
          <w:rFonts w:ascii="Times New Roman" w:hAnsi="Times New Roman" w:cs="Times New Roman"/>
          <w:sz w:val="24"/>
          <w:szCs w:val="24"/>
        </w:rPr>
        <w:t>. While</w:t>
      </w:r>
      <w:r w:rsidR="000C4367" w:rsidRPr="00A60A0A">
        <w:rPr>
          <w:rFonts w:ascii="Times New Roman" w:hAnsi="Times New Roman" w:cs="Times New Roman"/>
          <w:sz w:val="24"/>
          <w:szCs w:val="24"/>
        </w:rPr>
        <w:t xml:space="preserve"> these</w:t>
      </w:r>
      <w:r w:rsidRPr="00A60A0A">
        <w:rPr>
          <w:rFonts w:ascii="Times New Roman" w:hAnsi="Times New Roman" w:cs="Times New Roman"/>
          <w:sz w:val="24"/>
          <w:szCs w:val="24"/>
        </w:rPr>
        <w:t xml:space="preserve"> </w:t>
      </w:r>
      <w:r w:rsidR="006E6A4A" w:rsidRPr="00A60A0A">
        <w:rPr>
          <w:rFonts w:ascii="Times New Roman" w:hAnsi="Times New Roman" w:cs="Times New Roman"/>
          <w:sz w:val="24"/>
          <w:szCs w:val="24"/>
        </w:rPr>
        <w:t>results</w:t>
      </w:r>
      <w:r w:rsidRPr="00A60A0A">
        <w:rPr>
          <w:rFonts w:ascii="Times New Roman" w:hAnsi="Times New Roman" w:cs="Times New Roman"/>
          <w:sz w:val="24"/>
          <w:szCs w:val="24"/>
        </w:rPr>
        <w:t xml:space="preserve"> show</w:t>
      </w:r>
      <w:r w:rsidR="00532E17" w:rsidRPr="00A60A0A">
        <w:rPr>
          <w:rFonts w:ascii="Times New Roman" w:hAnsi="Times New Roman" w:cs="Times New Roman"/>
          <w:sz w:val="24"/>
          <w:szCs w:val="24"/>
        </w:rPr>
        <w:t>ed</w:t>
      </w:r>
      <w:r w:rsidRPr="00A60A0A">
        <w:rPr>
          <w:rFonts w:ascii="Times New Roman" w:hAnsi="Times New Roman" w:cs="Times New Roman"/>
          <w:sz w:val="24"/>
          <w:szCs w:val="24"/>
        </w:rPr>
        <w:t xml:space="preserve"> </w:t>
      </w:r>
      <w:r w:rsidR="00532E17" w:rsidRPr="00A60A0A">
        <w:rPr>
          <w:rFonts w:ascii="Times New Roman" w:hAnsi="Times New Roman" w:cs="Times New Roman"/>
          <w:sz w:val="24"/>
          <w:szCs w:val="24"/>
        </w:rPr>
        <w:t>antigenic variation with</w:t>
      </w:r>
      <w:r w:rsidRPr="00A60A0A">
        <w:rPr>
          <w:rFonts w:ascii="Times New Roman" w:hAnsi="Times New Roman" w:cs="Times New Roman"/>
          <w:sz w:val="24"/>
          <w:szCs w:val="24"/>
        </w:rPr>
        <w:t>in the N2</w:t>
      </w:r>
      <w:r w:rsidR="00532E17" w:rsidRPr="00A60A0A">
        <w:rPr>
          <w:rFonts w:ascii="Times New Roman" w:hAnsi="Times New Roman" w:cs="Times New Roman"/>
          <w:sz w:val="24"/>
          <w:szCs w:val="24"/>
        </w:rPr>
        <w:t xml:space="preserve"> 2002</w:t>
      </w:r>
      <w:r w:rsidRPr="00A60A0A">
        <w:rPr>
          <w:rFonts w:ascii="Times New Roman" w:hAnsi="Times New Roman" w:cs="Times New Roman"/>
          <w:sz w:val="24"/>
          <w:szCs w:val="24"/>
        </w:rPr>
        <w:t xml:space="preserve"> </w:t>
      </w:r>
      <w:r w:rsidR="00532E17" w:rsidRPr="00A60A0A">
        <w:rPr>
          <w:rFonts w:ascii="Times New Roman" w:hAnsi="Times New Roman" w:cs="Times New Roman"/>
          <w:sz w:val="24"/>
          <w:szCs w:val="24"/>
        </w:rPr>
        <w:t>lineage</w:t>
      </w:r>
      <w:r w:rsidRPr="00A60A0A">
        <w:rPr>
          <w:rFonts w:ascii="Times New Roman" w:hAnsi="Times New Roman" w:cs="Times New Roman"/>
          <w:sz w:val="24"/>
          <w:szCs w:val="24"/>
        </w:rPr>
        <w:t xml:space="preserve">, the </w:t>
      </w:r>
      <w:r w:rsidR="00F76151" w:rsidRPr="00A60A0A">
        <w:rPr>
          <w:rFonts w:ascii="Times New Roman" w:hAnsi="Times New Roman" w:cs="Times New Roman"/>
          <w:sz w:val="24"/>
          <w:szCs w:val="24"/>
        </w:rPr>
        <w:t>N2 20</w:t>
      </w:r>
      <w:r w:rsidR="00532E17" w:rsidRPr="00A60A0A">
        <w:rPr>
          <w:rFonts w:ascii="Times New Roman" w:hAnsi="Times New Roman" w:cs="Times New Roman"/>
          <w:sz w:val="24"/>
          <w:szCs w:val="24"/>
        </w:rPr>
        <w:t>02B.2 of</w:t>
      </w:r>
      <w:r w:rsidR="00D9348E" w:rsidRPr="00A60A0A">
        <w:rPr>
          <w:rFonts w:ascii="Times New Roman" w:hAnsi="Times New Roman" w:cs="Times New Roman"/>
          <w:sz w:val="24"/>
          <w:szCs w:val="24"/>
        </w:rPr>
        <w:t xml:space="preserve"> the major clade</w:t>
      </w:r>
      <w:r w:rsidR="00532E17" w:rsidRPr="00A60A0A">
        <w:rPr>
          <w:rFonts w:ascii="Times New Roman" w:hAnsi="Times New Roman" w:cs="Times New Roman"/>
          <w:sz w:val="24"/>
          <w:szCs w:val="24"/>
        </w:rPr>
        <w:t xml:space="preserve"> viruses retained close antigenic relationships to other </w:t>
      </w:r>
      <w:r w:rsidR="00F76151" w:rsidRPr="00A60A0A">
        <w:rPr>
          <w:rFonts w:ascii="Times New Roman" w:hAnsi="Times New Roman" w:cs="Times New Roman"/>
          <w:sz w:val="24"/>
          <w:szCs w:val="24"/>
        </w:rPr>
        <w:t>20</w:t>
      </w:r>
      <w:r w:rsidR="00532E17" w:rsidRPr="00A60A0A">
        <w:rPr>
          <w:rFonts w:ascii="Times New Roman" w:hAnsi="Times New Roman" w:cs="Times New Roman"/>
          <w:sz w:val="24"/>
          <w:szCs w:val="24"/>
        </w:rPr>
        <w:t xml:space="preserve">02.A and </w:t>
      </w:r>
      <w:r w:rsidR="00F76151" w:rsidRPr="00A60A0A">
        <w:rPr>
          <w:rFonts w:ascii="Times New Roman" w:hAnsi="Times New Roman" w:cs="Times New Roman"/>
          <w:sz w:val="24"/>
          <w:szCs w:val="24"/>
        </w:rPr>
        <w:t>20</w:t>
      </w:r>
      <w:r w:rsidR="00532E17" w:rsidRPr="00A60A0A">
        <w:rPr>
          <w:rFonts w:ascii="Times New Roman" w:hAnsi="Times New Roman" w:cs="Times New Roman"/>
          <w:sz w:val="24"/>
          <w:szCs w:val="24"/>
        </w:rPr>
        <w:t>02.B swine N2</w:t>
      </w:r>
      <w:r w:rsidR="00D25D09" w:rsidRPr="00A60A0A">
        <w:rPr>
          <w:rFonts w:ascii="Times New Roman" w:hAnsi="Times New Roman" w:cs="Times New Roman"/>
          <w:sz w:val="24"/>
          <w:szCs w:val="24"/>
        </w:rPr>
        <w:t xml:space="preserve"> lineages</w:t>
      </w:r>
      <w:r w:rsidR="000C4367" w:rsidRPr="00A60A0A">
        <w:rPr>
          <w:rFonts w:ascii="Times New Roman" w:hAnsi="Times New Roman" w:cs="Times New Roman"/>
          <w:sz w:val="24"/>
          <w:szCs w:val="24"/>
        </w:rPr>
        <w:t>. Therefore,</w:t>
      </w:r>
      <w:r w:rsidR="006E6A4A" w:rsidRPr="00A60A0A">
        <w:rPr>
          <w:rFonts w:ascii="Times New Roman" w:hAnsi="Times New Roman" w:cs="Times New Roman"/>
          <w:sz w:val="24"/>
          <w:szCs w:val="24"/>
        </w:rPr>
        <w:t xml:space="preserve"> loss of immunity to the N2 was not likely to explain the expansion of the major clade</w:t>
      </w:r>
      <w:r w:rsidR="00260754" w:rsidRPr="00A60A0A">
        <w:rPr>
          <w:rFonts w:ascii="Times New Roman" w:hAnsi="Times New Roman" w:cs="Times New Roman"/>
          <w:sz w:val="24"/>
          <w:szCs w:val="24"/>
        </w:rPr>
        <w:t xml:space="preserve">. </w:t>
      </w:r>
      <w:r w:rsidR="007819DD" w:rsidRPr="00A60A0A">
        <w:rPr>
          <w:rFonts w:ascii="Times New Roman" w:hAnsi="Times New Roman" w:cs="Times New Roman"/>
          <w:sz w:val="24"/>
          <w:szCs w:val="24"/>
        </w:rPr>
        <w:t xml:space="preserve"> </w:t>
      </w:r>
    </w:p>
    <w:p w14:paraId="0007F1EB" w14:textId="3EEF91D0" w:rsidR="00BE55D8" w:rsidRPr="00A60A0A" w:rsidRDefault="00067076"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Still lacking an explanation for the </w:t>
      </w:r>
      <w:r w:rsidR="00614B7F" w:rsidRPr="00A60A0A">
        <w:rPr>
          <w:rFonts w:ascii="Times New Roman" w:hAnsi="Times New Roman" w:cs="Times New Roman"/>
          <w:sz w:val="24"/>
          <w:szCs w:val="24"/>
        </w:rPr>
        <w:t xml:space="preserve">increased detection </w:t>
      </w:r>
      <w:r w:rsidRPr="00A60A0A">
        <w:rPr>
          <w:rFonts w:ascii="Times New Roman" w:hAnsi="Times New Roman" w:cs="Times New Roman"/>
          <w:sz w:val="24"/>
          <w:szCs w:val="24"/>
        </w:rPr>
        <w:t>of the major clade</w:t>
      </w:r>
      <w:r w:rsidR="006E6A4A" w:rsidRPr="00A60A0A">
        <w:rPr>
          <w:rFonts w:ascii="Times New Roman" w:hAnsi="Times New Roman" w:cs="Times New Roman"/>
          <w:sz w:val="24"/>
          <w:szCs w:val="24"/>
        </w:rPr>
        <w:t xml:space="preserve"> based on intrinsic properties of the IV-A H3N2</w:t>
      </w:r>
      <w:r w:rsidRPr="00A60A0A">
        <w:rPr>
          <w:rFonts w:ascii="Times New Roman" w:hAnsi="Times New Roman" w:cs="Times New Roman"/>
          <w:sz w:val="24"/>
          <w:szCs w:val="24"/>
        </w:rPr>
        <w:t xml:space="preserve">, </w:t>
      </w:r>
      <w:r w:rsidR="006E6A4A" w:rsidRPr="00A60A0A">
        <w:rPr>
          <w:rFonts w:ascii="Times New Roman" w:hAnsi="Times New Roman" w:cs="Times New Roman"/>
          <w:sz w:val="24"/>
          <w:szCs w:val="24"/>
        </w:rPr>
        <w:t>we analyzed WGS data</w:t>
      </w:r>
      <w:r w:rsidRPr="00A60A0A">
        <w:rPr>
          <w:rFonts w:ascii="Times New Roman" w:hAnsi="Times New Roman" w:cs="Times New Roman"/>
          <w:sz w:val="24"/>
          <w:szCs w:val="24"/>
        </w:rPr>
        <w:t xml:space="preserve"> for evidence of reassortment of the internal genes. The major clade was determined to have reassorted </w:t>
      </w:r>
      <w:r w:rsidR="006E6A4A" w:rsidRPr="00A60A0A">
        <w:rPr>
          <w:rFonts w:ascii="Times New Roman" w:hAnsi="Times New Roman" w:cs="Times New Roman"/>
          <w:sz w:val="24"/>
          <w:szCs w:val="24"/>
        </w:rPr>
        <w:t xml:space="preserve">to acquire </w:t>
      </w:r>
      <w:r w:rsidRPr="00A60A0A">
        <w:rPr>
          <w:rFonts w:ascii="Times New Roman" w:hAnsi="Times New Roman" w:cs="Times New Roman"/>
          <w:sz w:val="24"/>
          <w:szCs w:val="24"/>
        </w:rPr>
        <w:t>a</w:t>
      </w:r>
      <w:r w:rsidR="006E6A4A" w:rsidRPr="00A60A0A">
        <w:rPr>
          <w:rFonts w:ascii="Times New Roman" w:hAnsi="Times New Roman" w:cs="Times New Roman"/>
          <w:sz w:val="24"/>
          <w:szCs w:val="24"/>
        </w:rPr>
        <w:t>n</w:t>
      </w:r>
      <w:r w:rsidRPr="00A60A0A">
        <w:rPr>
          <w:rFonts w:ascii="Times New Roman" w:hAnsi="Times New Roman" w:cs="Times New Roman"/>
          <w:sz w:val="24"/>
          <w:szCs w:val="24"/>
        </w:rPr>
        <w:t xml:space="preserve"> NP of the H1N1pdm09 lineage. This </w:t>
      </w:r>
      <w:r w:rsidR="00FD6941" w:rsidRPr="00A60A0A">
        <w:rPr>
          <w:rFonts w:ascii="Times New Roman" w:hAnsi="Times New Roman" w:cs="Times New Roman"/>
          <w:sz w:val="24"/>
          <w:szCs w:val="24"/>
        </w:rPr>
        <w:t xml:space="preserve">may </w:t>
      </w:r>
      <w:r w:rsidRPr="00A60A0A">
        <w:rPr>
          <w:rFonts w:ascii="Times New Roman" w:hAnsi="Times New Roman" w:cs="Times New Roman"/>
          <w:sz w:val="24"/>
          <w:szCs w:val="24"/>
        </w:rPr>
        <w:t xml:space="preserve">suggest the success of this virus was not </w:t>
      </w:r>
      <w:r w:rsidR="006E6A4A" w:rsidRPr="00A60A0A">
        <w:rPr>
          <w:rFonts w:ascii="Times New Roman" w:hAnsi="Times New Roman" w:cs="Times New Roman"/>
          <w:sz w:val="24"/>
          <w:szCs w:val="24"/>
        </w:rPr>
        <w:t xml:space="preserve">primarily </w:t>
      </w:r>
      <w:r w:rsidRPr="00A60A0A">
        <w:rPr>
          <w:rFonts w:ascii="Times New Roman" w:hAnsi="Times New Roman" w:cs="Times New Roman"/>
          <w:sz w:val="24"/>
          <w:szCs w:val="24"/>
        </w:rPr>
        <w:t xml:space="preserve">due to changes in the antigenic phenotype of the surface </w:t>
      </w:r>
      <w:r w:rsidR="007E27B2" w:rsidRPr="00A60A0A">
        <w:rPr>
          <w:rFonts w:ascii="Times New Roman" w:hAnsi="Times New Roman" w:cs="Times New Roman"/>
          <w:sz w:val="24"/>
          <w:szCs w:val="24"/>
        </w:rPr>
        <w:t>glycoproteins but</w:t>
      </w:r>
      <w:r w:rsidRPr="00A60A0A">
        <w:rPr>
          <w:rFonts w:ascii="Times New Roman" w:hAnsi="Times New Roman" w:cs="Times New Roman"/>
          <w:sz w:val="24"/>
          <w:szCs w:val="24"/>
        </w:rPr>
        <w:t xml:space="preserve"> could </w:t>
      </w:r>
      <w:r w:rsidR="00CA340E" w:rsidRPr="00A60A0A">
        <w:rPr>
          <w:rFonts w:ascii="Times New Roman" w:hAnsi="Times New Roman" w:cs="Times New Roman"/>
          <w:sz w:val="24"/>
          <w:szCs w:val="24"/>
        </w:rPr>
        <w:t>be explained by</w:t>
      </w:r>
      <w:r w:rsidRPr="00A60A0A">
        <w:rPr>
          <w:rFonts w:ascii="Times New Roman" w:hAnsi="Times New Roman" w:cs="Times New Roman"/>
          <w:sz w:val="24"/>
          <w:szCs w:val="24"/>
        </w:rPr>
        <w:t xml:space="preserve"> </w:t>
      </w:r>
      <w:r w:rsidR="007E27B2" w:rsidRPr="00A60A0A">
        <w:rPr>
          <w:rFonts w:ascii="Times New Roman" w:hAnsi="Times New Roman" w:cs="Times New Roman"/>
          <w:sz w:val="24"/>
          <w:szCs w:val="24"/>
        </w:rPr>
        <w:t>differences between the pdm09 and TRIG genetic lineages of the NP</w:t>
      </w:r>
      <w:r w:rsidRPr="00A60A0A">
        <w:rPr>
          <w:rFonts w:ascii="Times New Roman" w:hAnsi="Times New Roman" w:cs="Times New Roman"/>
          <w:sz w:val="24"/>
          <w:szCs w:val="24"/>
        </w:rPr>
        <w:t xml:space="preserve">. </w:t>
      </w:r>
      <w:r w:rsidR="00456E5D" w:rsidRPr="00A60A0A">
        <w:rPr>
          <w:rFonts w:ascii="Times New Roman" w:hAnsi="Times New Roman" w:cs="Times New Roman"/>
          <w:sz w:val="24"/>
          <w:szCs w:val="24"/>
        </w:rPr>
        <w:t xml:space="preserve">The influenza NP is </w:t>
      </w:r>
      <w:r w:rsidR="006E6A4A" w:rsidRPr="00A60A0A">
        <w:rPr>
          <w:rFonts w:ascii="Times New Roman" w:hAnsi="Times New Roman" w:cs="Times New Roman"/>
          <w:sz w:val="24"/>
          <w:szCs w:val="24"/>
        </w:rPr>
        <w:t>characterized</w:t>
      </w:r>
      <w:r w:rsidR="00456E5D" w:rsidRPr="00A60A0A">
        <w:rPr>
          <w:rFonts w:ascii="Times New Roman" w:hAnsi="Times New Roman" w:cs="Times New Roman"/>
          <w:sz w:val="24"/>
          <w:szCs w:val="24"/>
        </w:rPr>
        <w:t xml:space="preserve"> as a structural RNA-binding protein that forms the ribonucleoprotein (RNP) particle</w:t>
      </w:r>
      <w:r w:rsidR="009B6BD0" w:rsidRPr="00A60A0A">
        <w:rPr>
          <w:rFonts w:ascii="Times New Roman" w:hAnsi="Times New Roman" w:cs="Times New Roman"/>
          <w:sz w:val="24"/>
          <w:szCs w:val="24"/>
        </w:rPr>
        <w:t xml:space="preserve"> </w:t>
      </w:r>
      <w:r w:rsidR="009B6BD0" w:rsidRPr="00A60A0A">
        <w:rPr>
          <w:rFonts w:ascii="Times New Roman" w:hAnsi="Times New Roman" w:cs="Times New Roman"/>
          <w:sz w:val="24"/>
          <w:szCs w:val="24"/>
        </w:rPr>
        <w:fldChar w:fldCharType="begin"/>
      </w:r>
      <w:r w:rsidR="000272CE" w:rsidRPr="00A60A0A">
        <w:rPr>
          <w:rFonts w:ascii="Times New Roman" w:hAnsi="Times New Roman" w:cs="Times New Roman"/>
          <w:sz w:val="24"/>
          <w:szCs w:val="24"/>
        </w:rPr>
        <w:instrText xml:space="preserve"> ADDIN EN.CITE &lt;EndNote&gt;&lt;Cite&gt;&lt;Author&gt;Pons&lt;/Author&gt;&lt;Year&gt;1969&lt;/Year&gt;&lt;RecNum&gt;53&lt;/RecNum&gt;&lt;DisplayText&gt;(31)&lt;/DisplayText&gt;&lt;record&gt;&lt;rec-number&gt;53&lt;/rec-number&gt;&lt;foreign-keys&gt;&lt;key app="EN" db-id="we99rvfryvdsf2e5tsux902l0ftzx05xpvwe" timestamp="1619020080"&gt;53&lt;/key&gt;&lt;/foreign-keys&gt;&lt;ref-type name="Journal Article"&gt;17&lt;/ref-type&gt;&lt;contributors&gt;&lt;authors&gt;&lt;author&gt;Pons, M. W.&lt;/author&gt;&lt;author&gt;Schulze, I. T.&lt;/author&gt;&lt;author&gt;Hirst, G. K.&lt;/author&gt;&lt;author&gt;Hauser, R.&lt;/author&gt;&lt;/authors&gt;&lt;/contributors&gt;&lt;titles&gt;&lt;title&gt;Isolation and characterization of the ribonucleoprotein of influenza virus&lt;/title&gt;&lt;secondary-title&gt;Virology&lt;/secondary-title&gt;&lt;/titles&gt;&lt;periodical&gt;&lt;full-title&gt;Virology&lt;/full-title&gt;&lt;/periodical&gt;&lt;pages&gt;250-9&lt;/pages&gt;&lt;volume&gt;39&lt;/volume&gt;&lt;number&gt;2&lt;/number&gt;&lt;keywords&gt;&lt;keyword&gt;Animals&lt;/keyword&gt;&lt;keyword&gt;Cell Line&lt;/keyword&gt;&lt;keyword&gt;Chick Embryo&lt;/keyword&gt;&lt;keyword&gt;Culture Techniques&lt;/keyword&gt;&lt;keyword&gt;Detergents/pharmacology&lt;/keyword&gt;&lt;keyword&gt;Electrophoresis&lt;/keyword&gt;&lt;keyword&gt;Gels&lt;/keyword&gt;&lt;keyword&gt;Immunodiffusion&lt;/keyword&gt;&lt;keyword&gt;Microscopy, Electron&lt;/keyword&gt;&lt;keyword&gt;Nucleoproteins/*analysis&lt;/keyword&gt;&lt;keyword&gt;Orthomyxoviridae/*isolation &amp;amp; purification&lt;/keyword&gt;&lt;keyword&gt;Peptides/analysis&lt;/keyword&gt;&lt;keyword&gt;Polyvinyls/pharmacology&lt;/keyword&gt;&lt;keyword&gt;RNA, Viral/*analysis&lt;/keyword&gt;&lt;keyword&gt;Staining and Labeling&lt;/keyword&gt;&lt;keyword&gt;Viral Proteins/*analysis&lt;/keyword&gt;&lt;keyword&gt;Virus Cultivation&lt;/keyword&gt;&lt;/keywords&gt;&lt;dates&gt;&lt;year&gt;1969&lt;/year&gt;&lt;pub-dates&gt;&lt;date&gt;Oct&lt;/date&gt;&lt;/pub-dates&gt;&lt;/dates&gt;&lt;isbn&gt;0042-6822 (Print)&amp;#xD;0042-6822 (Linking)&lt;/isbn&gt;&lt;accession-num&gt;4186524&lt;/accession-num&gt;&lt;urls&gt;&lt;related-urls&gt;&lt;url&gt;https://www.ncbi.nlm.nih.gov/pubmed/4186524&lt;/url&gt;&lt;/related-urls&gt;&lt;/urls&gt;&lt;electronic-resource-num&gt;10.1016/0042-6822(69)90045-2&lt;/electronic-resource-num&gt;&lt;/record&gt;&lt;/Cite&gt;&lt;/EndNote&gt;</w:instrText>
      </w:r>
      <w:r w:rsidR="009B6BD0"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(31)</w:t>
      </w:r>
      <w:r w:rsidR="009B6BD0" w:rsidRPr="00A60A0A">
        <w:rPr>
          <w:rFonts w:ascii="Times New Roman" w:hAnsi="Times New Roman" w:cs="Times New Roman"/>
          <w:sz w:val="24"/>
          <w:szCs w:val="24"/>
        </w:rPr>
        <w:fldChar w:fldCharType="end"/>
      </w:r>
      <w:r w:rsidR="000625D6" w:rsidRPr="00A60A0A">
        <w:rPr>
          <w:rFonts w:ascii="Times New Roman" w:hAnsi="Times New Roman" w:cs="Times New Roman"/>
          <w:sz w:val="24"/>
          <w:szCs w:val="24"/>
        </w:rPr>
        <w:t>.</w:t>
      </w:r>
      <w:r w:rsidR="00BE55D8" w:rsidRPr="00A60A0A">
        <w:rPr>
          <w:rFonts w:ascii="Times New Roman" w:hAnsi="Times New Roman" w:cs="Times New Roman"/>
          <w:sz w:val="24"/>
          <w:szCs w:val="24"/>
        </w:rPr>
        <w:t xml:space="preserve"> G</w:t>
      </w:r>
      <w:r w:rsidR="00E77F20" w:rsidRPr="00A60A0A">
        <w:rPr>
          <w:rFonts w:ascii="Times New Roman" w:hAnsi="Times New Roman" w:cs="Times New Roman"/>
          <w:sz w:val="24"/>
          <w:szCs w:val="24"/>
        </w:rPr>
        <w:t xml:space="preserve">enetic differences between lineages could also alter other putative functions of the NP, such as its role in the temporal regulation of apoptosis or import and export of </w:t>
      </w:r>
      <w:proofErr w:type="spellStart"/>
      <w:r w:rsidR="00E77F20" w:rsidRPr="00A60A0A">
        <w:rPr>
          <w:rFonts w:ascii="Times New Roman" w:hAnsi="Times New Roman" w:cs="Times New Roman"/>
          <w:sz w:val="24"/>
          <w:szCs w:val="24"/>
        </w:rPr>
        <w:t>vRNPs</w:t>
      </w:r>
      <w:proofErr w:type="spellEnd"/>
      <w:r w:rsidR="00E77F20" w:rsidRPr="00A60A0A">
        <w:rPr>
          <w:rFonts w:ascii="Times New Roman" w:hAnsi="Times New Roman" w:cs="Times New Roman"/>
          <w:sz w:val="24"/>
          <w:szCs w:val="24"/>
        </w:rPr>
        <w:t xml:space="preserve"> from the nucleus</w:t>
      </w:r>
      <w:r w:rsidR="009B6BD0" w:rsidRPr="00A60A0A">
        <w:rPr>
          <w:rFonts w:ascii="Times New Roman" w:hAnsi="Times New Roman" w:cs="Times New Roman"/>
          <w:sz w:val="24"/>
          <w:szCs w:val="24"/>
        </w:rPr>
        <w:t xml:space="preserve"> </w:t>
      </w:r>
      <w:r w:rsidRPr="00A60A0A">
        <w:rPr>
          <w:rFonts w:ascii="Times New Roman" w:hAnsi="Times New Roman" w:cs="Times New Roman"/>
          <w:sz w:val="24"/>
          <w:szCs w:val="24"/>
        </w:rPr>
        <w:fldChar w:fldCharType="begin">
          <w:fldData xml:space="preserve">PEVuZE5vdGU+PENpdGU+PEF1dGhvcj5Qb3J0ZWxhPC9BdXRob3I+PFllYXI+MjAwMjwvWWVhcj48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</w:fldData>
        </w:fldChar>
      </w:r>
      <w:r w:rsidR="000272CE" w:rsidRPr="00A60A0A">
        <w:rPr>
          <w:rFonts w:ascii="Times New Roman" w:hAnsi="Times New Roman" w:cs="Times New Roman"/>
          <w:sz w:val="24"/>
          <w:szCs w:val="24"/>
        </w:rPr>
        <w:instrText xml:space="preserve"> ADDIN EN.CITE </w:instrText>
      </w:r>
      <w:r w:rsidR="000272CE" w:rsidRPr="00A60A0A">
        <w:rPr>
          <w:rFonts w:ascii="Times New Roman" w:hAnsi="Times New Roman" w:cs="Times New Roman"/>
          <w:sz w:val="24"/>
          <w:szCs w:val="24"/>
        </w:rPr>
        <w:fldChar w:fldCharType="begin">
          <w:fldData xml:space="preserve">PEVuZE5vdGU+PENpdGU+PEF1dGhvcj5Qb3J0ZWxhPC9BdXRob3I+PFllYXI+MjAwMjwvWWVhcj48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</w:fldData>
        </w:fldChar>
      </w:r>
      <w:r w:rsidR="000272CE" w:rsidRPr="00A60A0A">
        <w:rPr>
          <w:rFonts w:ascii="Times New Roman" w:hAnsi="Times New Roman" w:cs="Times New Roman"/>
          <w:sz w:val="24"/>
          <w:szCs w:val="24"/>
        </w:rPr>
        <w:instrText xml:space="preserve"> ADDIN EN.CITE.DATA </w:instrText>
      </w:r>
      <w:r w:rsidR="000272CE" w:rsidRPr="00A60A0A">
        <w:rPr>
          <w:rFonts w:ascii="Times New Roman" w:hAnsi="Times New Roman" w:cs="Times New Roman"/>
          <w:sz w:val="24"/>
          <w:szCs w:val="24"/>
        </w:rPr>
      </w:r>
      <w:r w:rsidR="000272CE"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(32, 33)</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w:t>
      </w:r>
      <w:r w:rsidR="009B6BD0" w:rsidRPr="00A60A0A">
        <w:rPr>
          <w:rFonts w:ascii="Times New Roman" w:hAnsi="Times New Roman" w:cs="Times New Roman"/>
          <w:sz w:val="24"/>
          <w:szCs w:val="24"/>
        </w:rPr>
        <w:t xml:space="preserve"> </w:t>
      </w:r>
    </w:p>
    <w:p w14:paraId="5028F275" w14:textId="05C4503D" w:rsidR="00647035" w:rsidRPr="00A60A0A" w:rsidRDefault="009B6BD0"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genotype of the internal genes </w:t>
      </w:r>
      <w:r w:rsidR="006E6A4A" w:rsidRPr="00A60A0A">
        <w:rPr>
          <w:rFonts w:ascii="Times New Roman" w:hAnsi="Times New Roman" w:cs="Times New Roman"/>
          <w:sz w:val="24"/>
          <w:szCs w:val="24"/>
        </w:rPr>
        <w:t>was</w:t>
      </w:r>
      <w:r w:rsidRPr="00A60A0A">
        <w:rPr>
          <w:rFonts w:ascii="Times New Roman" w:hAnsi="Times New Roman" w:cs="Times New Roman"/>
          <w:sz w:val="24"/>
          <w:szCs w:val="24"/>
        </w:rPr>
        <w:t xml:space="preserve"> summarized </w:t>
      </w:r>
      <w:r w:rsidR="006E6A4A" w:rsidRPr="00A60A0A">
        <w:rPr>
          <w:rFonts w:ascii="Times New Roman" w:hAnsi="Times New Roman" w:cs="Times New Roman"/>
          <w:sz w:val="24"/>
          <w:szCs w:val="24"/>
        </w:rPr>
        <w:t>as</w:t>
      </w:r>
      <w:r w:rsidRPr="00A60A0A">
        <w:rPr>
          <w:rFonts w:ascii="Times New Roman" w:hAnsi="Times New Roman" w:cs="Times New Roman"/>
          <w:sz w:val="24"/>
          <w:szCs w:val="24"/>
        </w:rPr>
        <w:t xml:space="preserve"> a concatenation of one-letter codes representing the genetic lineage of each gene</w:t>
      </w:r>
      <w:r w:rsidR="00BA7038" w:rsidRPr="00A60A0A">
        <w:rPr>
          <w:rFonts w:ascii="Times New Roman" w:hAnsi="Times New Roman" w:cs="Times New Roman"/>
          <w:sz w:val="24"/>
          <w:szCs w:val="24"/>
        </w:rPr>
        <w:t xml:space="preserve"> segment</w:t>
      </w:r>
      <w:r w:rsidR="006E6A4A" w:rsidRPr="00A60A0A">
        <w:rPr>
          <w:rFonts w:ascii="Times New Roman" w:hAnsi="Times New Roman" w:cs="Times New Roman"/>
          <w:sz w:val="24"/>
          <w:szCs w:val="24"/>
        </w:rPr>
        <w:t xml:space="preserve"> (PB2, PB1, PA, NP, M, and NS) without the HA and NA segments</w:t>
      </w:r>
      <w:r w:rsidRPr="00A60A0A">
        <w:rPr>
          <w:rFonts w:ascii="Times New Roman" w:hAnsi="Times New Roman" w:cs="Times New Roman"/>
          <w:sz w:val="24"/>
          <w:szCs w:val="24"/>
        </w:rPr>
        <w:t xml:space="preserve">. </w:t>
      </w:r>
      <w:r w:rsidR="00647035" w:rsidRPr="00A60A0A">
        <w:rPr>
          <w:rFonts w:ascii="Times New Roman" w:hAnsi="Times New Roman" w:cs="Times New Roman"/>
          <w:sz w:val="24"/>
          <w:szCs w:val="24"/>
        </w:rPr>
        <w:t xml:space="preserve">The original C-IVA internal gene constellation in 2010 was </w:t>
      </w:r>
      <w:r w:rsidR="00647035" w:rsidRPr="00A60A0A">
        <w:rPr>
          <w:rFonts w:ascii="Times New Roman" w:hAnsi="Times New Roman" w:cs="Times New Roman"/>
          <w:sz w:val="24"/>
          <w:szCs w:val="24"/>
        </w:rPr>
        <w:lastRenderedPageBreak/>
        <w:t xml:space="preserve">TTTTTT, with all internal genes coming from the TRIG lineage. Reassortment of H3N2-TRIG gene segments occurred with the introduction of the 2009 H1N1 pandemic virus (H1N1pdm09). The C-IVA virus that acquired only a matrix gene from the H1N1pdm09 virus, with constellation </w:t>
      </w:r>
      <w:r w:rsidR="00647035" w:rsidRPr="00A60A0A">
        <w:rPr>
          <w:rFonts w:ascii="Times New Roman" w:hAnsi="Times New Roman" w:cs="Times New Roman"/>
          <w:sz w:val="24"/>
          <w:szCs w:val="24"/>
        </w:rPr>
        <w:t>TTTTPT</w:t>
      </w:r>
      <w:r w:rsidR="00647035" w:rsidRPr="00A60A0A">
        <w:rPr>
          <w:rFonts w:ascii="Times New Roman" w:hAnsi="Times New Roman" w:cs="Times New Roman"/>
          <w:sz w:val="24"/>
          <w:szCs w:val="24"/>
        </w:rPr>
        <w:t xml:space="preserve">, was highly successful. </w:t>
      </w:r>
      <w:r w:rsidR="00647035" w:rsidRPr="00A60A0A">
        <w:rPr>
          <w:rFonts w:ascii="Times New Roman" w:hAnsi="Times New Roman" w:cs="Times New Roman"/>
          <w:sz w:val="24"/>
          <w:szCs w:val="24"/>
        </w:rPr>
        <w:t xml:space="preserve">This was the most common constellation (n=119) found in a sample of 368 H3N2 isolates collected between 2009 and 2016 </w:t>
      </w:r>
      <w:r w:rsidR="00647035" w:rsidRPr="00A60A0A">
        <w:rPr>
          <w:rFonts w:ascii="Times New Roman" w:hAnsi="Times New Roman" w:cs="Times New Roman"/>
          <w:sz w:val="24"/>
          <w:szCs w:val="24"/>
        </w:rPr>
        <w:fldChar w:fldCharType="begin">
          <w:fldData xml:space="preserve">PEVuZE5vdGU+PENpdGU+PEF1dGhvcj5SYWphbzwvQXV0aG9yPjxZZWFyPjIwMTc8L1llYXI+PFJl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</w:fldData>
        </w:fldChar>
      </w:r>
      <w:r w:rsidR="00647035" w:rsidRPr="00A60A0A">
        <w:rPr>
          <w:rFonts w:ascii="Times New Roman" w:hAnsi="Times New Roman" w:cs="Times New Roman"/>
          <w:sz w:val="24"/>
          <w:szCs w:val="24"/>
        </w:rPr>
        <w:instrText xml:space="preserve"> ADDIN EN.CITE </w:instrText>
      </w:r>
      <w:r w:rsidR="00647035" w:rsidRPr="00A60A0A">
        <w:rPr>
          <w:rFonts w:ascii="Times New Roman" w:hAnsi="Times New Roman" w:cs="Times New Roman"/>
          <w:sz w:val="24"/>
          <w:szCs w:val="24"/>
        </w:rPr>
        <w:fldChar w:fldCharType="begin">
          <w:fldData xml:space="preserve">PEVuZE5vdGU+PENpdGU+PEF1dGhvcj5SYWphbzwvQXV0aG9yPjxZZWFyPjIwMTc8L1llYXI+PFJl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</w:fldData>
        </w:fldChar>
      </w:r>
      <w:r w:rsidR="00647035" w:rsidRPr="00A60A0A">
        <w:rPr>
          <w:rFonts w:ascii="Times New Roman" w:hAnsi="Times New Roman" w:cs="Times New Roman"/>
          <w:sz w:val="24"/>
          <w:szCs w:val="24"/>
        </w:rPr>
        <w:instrText xml:space="preserve"> ADDIN EN.CITE.DATA </w:instrText>
      </w:r>
      <w:r w:rsidR="00647035" w:rsidRPr="00A60A0A">
        <w:rPr>
          <w:rFonts w:ascii="Times New Roman" w:hAnsi="Times New Roman" w:cs="Times New Roman"/>
          <w:sz w:val="24"/>
          <w:szCs w:val="24"/>
        </w:rPr>
      </w:r>
      <w:r w:rsidR="00647035" w:rsidRPr="00A60A0A">
        <w:rPr>
          <w:rFonts w:ascii="Times New Roman" w:hAnsi="Times New Roman" w:cs="Times New Roman"/>
          <w:sz w:val="24"/>
          <w:szCs w:val="24"/>
        </w:rPr>
        <w:fldChar w:fldCharType="end"/>
      </w:r>
      <w:r w:rsidR="00647035" w:rsidRPr="00A60A0A">
        <w:rPr>
          <w:rFonts w:ascii="Times New Roman" w:hAnsi="Times New Roman" w:cs="Times New Roman"/>
          <w:sz w:val="24"/>
          <w:szCs w:val="24"/>
        </w:rPr>
      </w:r>
      <w:r w:rsidR="00647035" w:rsidRPr="00A60A0A">
        <w:rPr>
          <w:rFonts w:ascii="Times New Roman" w:hAnsi="Times New Roman" w:cs="Times New Roman"/>
          <w:sz w:val="24"/>
          <w:szCs w:val="24"/>
        </w:rPr>
        <w:fldChar w:fldCharType="separate"/>
      </w:r>
      <w:r w:rsidR="00647035" w:rsidRPr="00A60A0A">
        <w:rPr>
          <w:rFonts w:ascii="Times New Roman" w:hAnsi="Times New Roman" w:cs="Times New Roman"/>
          <w:noProof/>
          <w:sz w:val="24"/>
          <w:szCs w:val="24"/>
        </w:rPr>
        <w:t>(34)</w:t>
      </w:r>
      <w:r w:rsidR="00647035" w:rsidRPr="00A60A0A">
        <w:rPr>
          <w:rFonts w:ascii="Times New Roman" w:hAnsi="Times New Roman" w:cs="Times New Roman"/>
          <w:sz w:val="24"/>
          <w:szCs w:val="24"/>
        </w:rPr>
        <w:fldChar w:fldCharType="end"/>
      </w:r>
      <w:r w:rsidR="00647035" w:rsidRPr="00A60A0A">
        <w:rPr>
          <w:rFonts w:ascii="Times New Roman" w:hAnsi="Times New Roman" w:cs="Times New Roman"/>
          <w:sz w:val="24"/>
          <w:szCs w:val="24"/>
        </w:rPr>
        <w:t>.</w:t>
      </w:r>
      <w:r w:rsidR="00647035" w:rsidRPr="00A60A0A">
        <w:rPr>
          <w:rFonts w:ascii="Times New Roman" w:hAnsi="Times New Roman" w:cs="Times New Roman"/>
          <w:sz w:val="24"/>
          <w:szCs w:val="24"/>
        </w:rPr>
        <w:t xml:space="preserve"> It was also responsible for </w:t>
      </w:r>
      <w:r w:rsidR="00647035" w:rsidRPr="00A60A0A">
        <w:rPr>
          <w:rFonts w:ascii="Times New Roman" w:hAnsi="Times New Roman" w:cs="Times New Roman"/>
          <w:sz w:val="24"/>
          <w:szCs w:val="24"/>
        </w:rPr>
        <w:t xml:space="preserve">an H3N2v </w:t>
      </w:r>
      <w:r w:rsidR="00647035" w:rsidRPr="00A60A0A">
        <w:rPr>
          <w:rFonts w:ascii="Times New Roman" w:hAnsi="Times New Roman" w:cs="Times New Roman"/>
          <w:sz w:val="24"/>
          <w:szCs w:val="24"/>
        </w:rPr>
        <w:t>outbreak in hu</w:t>
      </w:r>
      <w:r w:rsidR="00E61ABB" w:rsidRPr="00A60A0A">
        <w:rPr>
          <w:rFonts w:ascii="Times New Roman" w:hAnsi="Times New Roman" w:cs="Times New Roman"/>
          <w:sz w:val="24"/>
          <w:szCs w:val="24"/>
        </w:rPr>
        <w:t>mans in 2011-2012, causing 340 c</w:t>
      </w:r>
      <w:r w:rsidR="00647035" w:rsidRPr="00A60A0A">
        <w:rPr>
          <w:rFonts w:ascii="Times New Roman" w:hAnsi="Times New Roman" w:cs="Times New Roman"/>
          <w:sz w:val="24"/>
          <w:szCs w:val="24"/>
        </w:rPr>
        <w:t xml:space="preserve">ases across 13 US states </w:t>
      </w:r>
      <w:r w:rsidR="00647035" w:rsidRPr="00A60A0A">
        <w:rPr>
          <w:rFonts w:ascii="Times New Roman" w:hAnsi="Times New Roman" w:cs="Times New Roman"/>
          <w:sz w:val="24"/>
          <w:szCs w:val="24"/>
        </w:rPr>
        <w:fldChar w:fldCharType="begin"/>
      </w:r>
      <w:r w:rsidR="00647035" w:rsidRPr="00A60A0A">
        <w:rPr>
          <w:rFonts w:ascii="Times New Roman" w:hAnsi="Times New Roman" w:cs="Times New Roman"/>
          <w:sz w:val="24"/>
          <w:szCs w:val="24"/>
        </w:rPr>
        <w:instrText xml:space="preserve"> ADDIN EN.CITE &lt;EndNote&gt;&lt;Cite&gt;&lt;Author&gt;Control&lt;/Author&gt;&lt;Year&gt;2012&lt;/Year&gt;&lt;RecNum&gt;65&lt;/RecNum&gt;&lt;DisplayText&gt;(35)&lt;/DisplayText&gt;&lt;record&gt;&lt;rec-number&gt;65&lt;/rec-number&gt;&lt;foreign-keys&gt;&lt;key app="EN" db-id="we99rvfryvdsf2e5tsux902l0ftzx05xpvwe" timestamp="1624905030"&gt;65&lt;/key&gt;&lt;/foreign-keys&gt;&lt;ref-type name="Journal Article"&gt;17&lt;/ref-type&gt;&lt;contributors&gt;&lt;authors&gt;&lt;author&gt;Centers for Disease Control&lt;/author&gt;&lt;author&gt;Prevention&lt;/author&gt;&lt;/authors&gt;&lt;/contributors&gt;&lt;titles&gt;&lt;title&gt;Influenza A (H3N2) variant virus-related hospitalizations: Ohio, 2012&lt;/title&gt;&lt;secondary-title&gt;MMWR. Morbidity and mortality weekly report&lt;/secondary-title&gt;&lt;/titles&gt;&lt;periodical&gt;&lt;full-title&gt;MMWR. Morbidity and mortality weekly report&lt;/full-title&gt;&lt;/periodical&gt;&lt;pages&gt;764-767&lt;/pages&gt;&lt;volume&gt;61&lt;/volume&gt;&lt;dates&gt;&lt;year&gt;2012&lt;/year&gt;&lt;/dates&gt;&lt;isbn&gt;1545-861X&lt;/isbn&gt;&lt;urls&gt;&lt;/urls&gt;&lt;/record&gt;&lt;/Cite&gt;&lt;/EndNote&gt;</w:instrText>
      </w:r>
      <w:r w:rsidR="00647035" w:rsidRPr="00A60A0A">
        <w:rPr>
          <w:rFonts w:ascii="Times New Roman" w:hAnsi="Times New Roman" w:cs="Times New Roman"/>
          <w:sz w:val="24"/>
          <w:szCs w:val="24"/>
        </w:rPr>
        <w:fldChar w:fldCharType="separate"/>
      </w:r>
      <w:r w:rsidR="00647035" w:rsidRPr="00A60A0A">
        <w:rPr>
          <w:rFonts w:ascii="Times New Roman" w:hAnsi="Times New Roman" w:cs="Times New Roman"/>
          <w:noProof/>
          <w:sz w:val="24"/>
          <w:szCs w:val="24"/>
        </w:rPr>
        <w:t>(35)</w:t>
      </w:r>
      <w:r w:rsidR="00647035" w:rsidRPr="00A60A0A">
        <w:rPr>
          <w:rFonts w:ascii="Times New Roman" w:hAnsi="Times New Roman" w:cs="Times New Roman"/>
          <w:sz w:val="24"/>
          <w:szCs w:val="24"/>
        </w:rPr>
        <w:fldChar w:fldCharType="end"/>
      </w:r>
      <w:r w:rsidR="00647035" w:rsidRPr="00A60A0A">
        <w:rPr>
          <w:rFonts w:ascii="Times New Roman" w:hAnsi="Times New Roman" w:cs="Times New Roman"/>
          <w:sz w:val="24"/>
          <w:szCs w:val="24"/>
        </w:rPr>
        <w:t xml:space="preserve">. </w:t>
      </w:r>
    </w:p>
    <w:p w14:paraId="430299A0" w14:textId="678BD721" w:rsidR="005420C5" w:rsidRPr="00A60A0A" w:rsidRDefault="00E61ABB"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internal gene constellation found in the reassorted C-IVA major clade, TTTPPT, had been observed before; </w:t>
      </w:r>
      <w:r w:rsidR="00BE5DEE" w:rsidRPr="00A60A0A">
        <w:rPr>
          <w:rFonts w:ascii="Times New Roman" w:hAnsi="Times New Roman" w:cs="Times New Roman"/>
          <w:sz w:val="24"/>
          <w:szCs w:val="24"/>
        </w:rPr>
        <w:t>however,</w:t>
      </w:r>
      <w:r w:rsidRPr="00A60A0A">
        <w:rPr>
          <w:rFonts w:ascii="Times New Roman" w:hAnsi="Times New Roman" w:cs="Times New Roman"/>
          <w:sz w:val="24"/>
          <w:szCs w:val="24"/>
        </w:rPr>
        <w:t xml:space="preserve"> it was uncommon and was detected in only 7 of the 368 isolates</w:t>
      </w:r>
      <w:r w:rsidR="00BE5DEE" w:rsidRPr="00A60A0A">
        <w:rPr>
          <w:rFonts w:ascii="Times New Roman" w:hAnsi="Times New Roman" w:cs="Times New Roman"/>
          <w:sz w:val="24"/>
          <w:szCs w:val="24"/>
        </w:rPr>
        <w:t xml:space="preserve"> collected between 2009 and 2016</w:t>
      </w:r>
      <w:r w:rsidRPr="00A60A0A">
        <w:rPr>
          <w:rFonts w:ascii="Times New Roman" w:hAnsi="Times New Roman" w:cs="Times New Roman"/>
          <w:sz w:val="24"/>
          <w:szCs w:val="24"/>
        </w:rPr>
        <w:t xml:space="preserve">. </w:t>
      </w:r>
      <w:r w:rsidR="000B531A" w:rsidRPr="00A60A0A">
        <w:rPr>
          <w:rFonts w:ascii="Times New Roman" w:hAnsi="Times New Roman" w:cs="Times New Roman"/>
          <w:sz w:val="24"/>
          <w:szCs w:val="24"/>
        </w:rPr>
        <w:t xml:space="preserve">Results from the same study </w:t>
      </w:r>
      <w:r w:rsidR="006E6A4A" w:rsidRPr="00A60A0A">
        <w:rPr>
          <w:rFonts w:ascii="Times New Roman" w:hAnsi="Times New Roman" w:cs="Times New Roman"/>
          <w:sz w:val="24"/>
          <w:szCs w:val="24"/>
        </w:rPr>
        <w:t xml:space="preserve">showed a </w:t>
      </w:r>
      <w:proofErr w:type="spellStart"/>
      <w:r w:rsidR="006E6A4A" w:rsidRPr="00A60A0A">
        <w:rPr>
          <w:rFonts w:ascii="Times New Roman" w:hAnsi="Times New Roman" w:cs="Times New Roman"/>
          <w:sz w:val="24"/>
          <w:szCs w:val="24"/>
        </w:rPr>
        <w:t>wildtype</w:t>
      </w:r>
      <w:proofErr w:type="spellEnd"/>
      <w:r w:rsidR="006E6A4A" w:rsidRPr="00A60A0A">
        <w:rPr>
          <w:rFonts w:ascii="Times New Roman" w:hAnsi="Times New Roman" w:cs="Times New Roman"/>
          <w:sz w:val="24"/>
          <w:szCs w:val="24"/>
        </w:rPr>
        <w:t xml:space="preserve"> field strain </w:t>
      </w:r>
      <w:r w:rsidR="00BE5DEE" w:rsidRPr="00A60A0A">
        <w:rPr>
          <w:rFonts w:ascii="Times New Roman" w:hAnsi="Times New Roman" w:cs="Times New Roman"/>
          <w:sz w:val="24"/>
          <w:szCs w:val="24"/>
        </w:rPr>
        <w:t xml:space="preserve">selected from those viruses </w:t>
      </w:r>
      <w:r w:rsidR="006E6A4A" w:rsidRPr="00A60A0A">
        <w:rPr>
          <w:rFonts w:ascii="Times New Roman" w:hAnsi="Times New Roman" w:cs="Times New Roman"/>
          <w:sz w:val="24"/>
          <w:szCs w:val="24"/>
        </w:rPr>
        <w:t xml:space="preserve">containing </w:t>
      </w:r>
      <w:r w:rsidR="00BE55D8" w:rsidRPr="00A60A0A">
        <w:rPr>
          <w:rFonts w:ascii="Times New Roman" w:hAnsi="Times New Roman" w:cs="Times New Roman"/>
          <w:sz w:val="24"/>
          <w:szCs w:val="24"/>
        </w:rPr>
        <w:t xml:space="preserve">the </w:t>
      </w:r>
      <w:r w:rsidR="000B531A" w:rsidRPr="00A60A0A">
        <w:rPr>
          <w:rFonts w:ascii="Times New Roman" w:hAnsi="Times New Roman" w:cs="Times New Roman"/>
          <w:sz w:val="24"/>
          <w:szCs w:val="24"/>
        </w:rPr>
        <w:t>TTT</w:t>
      </w:r>
      <w:r w:rsidR="000B531A" w:rsidRPr="00A60A0A">
        <w:rPr>
          <w:rFonts w:ascii="Times New Roman" w:hAnsi="Times New Roman" w:cs="Times New Roman"/>
          <w:b/>
          <w:sz w:val="24"/>
          <w:szCs w:val="24"/>
        </w:rPr>
        <w:t>P</w:t>
      </w:r>
      <w:r w:rsidR="000B531A" w:rsidRPr="00A60A0A">
        <w:rPr>
          <w:rFonts w:ascii="Times New Roman" w:hAnsi="Times New Roman" w:cs="Times New Roman"/>
          <w:sz w:val="24"/>
          <w:szCs w:val="24"/>
        </w:rPr>
        <w:t xml:space="preserve">PT </w:t>
      </w:r>
      <w:r w:rsidR="00BE55D8" w:rsidRPr="00A60A0A">
        <w:rPr>
          <w:rFonts w:ascii="Times New Roman" w:hAnsi="Times New Roman" w:cs="Times New Roman"/>
          <w:sz w:val="24"/>
          <w:szCs w:val="24"/>
        </w:rPr>
        <w:t xml:space="preserve">constellation </w:t>
      </w:r>
      <w:r w:rsidR="00EA1C55" w:rsidRPr="00A60A0A">
        <w:rPr>
          <w:rFonts w:ascii="Times New Roman" w:hAnsi="Times New Roman" w:cs="Times New Roman"/>
          <w:sz w:val="24"/>
          <w:szCs w:val="24"/>
        </w:rPr>
        <w:t>was</w:t>
      </w:r>
      <w:r w:rsidR="00BE55D8" w:rsidRPr="00A60A0A">
        <w:rPr>
          <w:rFonts w:ascii="Times New Roman" w:hAnsi="Times New Roman" w:cs="Times New Roman"/>
          <w:sz w:val="24"/>
          <w:szCs w:val="24"/>
        </w:rPr>
        <w:t xml:space="preserve"> more</w:t>
      </w:r>
      <w:r w:rsidR="00EA1C55" w:rsidRPr="00A60A0A">
        <w:rPr>
          <w:rFonts w:ascii="Times New Roman" w:hAnsi="Times New Roman" w:cs="Times New Roman"/>
          <w:sz w:val="24"/>
          <w:szCs w:val="24"/>
        </w:rPr>
        <w:t xml:space="preserve"> </w:t>
      </w:r>
      <w:r w:rsidR="00F972A9" w:rsidRPr="00A60A0A">
        <w:rPr>
          <w:rFonts w:ascii="Times New Roman" w:hAnsi="Times New Roman" w:cs="Times New Roman"/>
          <w:sz w:val="24"/>
          <w:szCs w:val="24"/>
        </w:rPr>
        <w:t xml:space="preserve">effective </w:t>
      </w:r>
      <w:r w:rsidR="006E6A4A" w:rsidRPr="00A60A0A">
        <w:rPr>
          <w:rFonts w:ascii="Times New Roman" w:hAnsi="Times New Roman" w:cs="Times New Roman"/>
          <w:sz w:val="24"/>
          <w:szCs w:val="24"/>
        </w:rPr>
        <w:t xml:space="preserve">in </w:t>
      </w:r>
      <w:r w:rsidR="00F972A9" w:rsidRPr="00A60A0A">
        <w:rPr>
          <w:rFonts w:ascii="Times New Roman" w:hAnsi="Times New Roman" w:cs="Times New Roman"/>
          <w:sz w:val="24"/>
          <w:szCs w:val="24"/>
        </w:rPr>
        <w:t>viral transmission</w:t>
      </w:r>
      <w:r w:rsidR="006E6A4A" w:rsidRPr="00A60A0A">
        <w:rPr>
          <w:rFonts w:ascii="Times New Roman" w:hAnsi="Times New Roman" w:cs="Times New Roman"/>
          <w:sz w:val="24"/>
          <w:szCs w:val="24"/>
        </w:rPr>
        <w:t xml:space="preserve"> compared to </w:t>
      </w:r>
      <w:proofErr w:type="spellStart"/>
      <w:r w:rsidR="006E6A4A" w:rsidRPr="00A60A0A">
        <w:rPr>
          <w:rFonts w:ascii="Times New Roman" w:hAnsi="Times New Roman" w:cs="Times New Roman"/>
          <w:sz w:val="24"/>
          <w:szCs w:val="24"/>
        </w:rPr>
        <w:t>wildtype</w:t>
      </w:r>
      <w:proofErr w:type="spellEnd"/>
      <w:r w:rsidR="006E6A4A" w:rsidRPr="00A60A0A">
        <w:rPr>
          <w:rFonts w:ascii="Times New Roman" w:hAnsi="Times New Roman" w:cs="Times New Roman"/>
          <w:sz w:val="24"/>
          <w:szCs w:val="24"/>
        </w:rPr>
        <w:t xml:space="preserve"> strains with </w:t>
      </w:r>
      <w:r w:rsidR="00BE55D8" w:rsidRPr="00A60A0A">
        <w:rPr>
          <w:rFonts w:ascii="Times New Roman" w:hAnsi="Times New Roman" w:cs="Times New Roman"/>
          <w:sz w:val="24"/>
          <w:szCs w:val="24"/>
        </w:rPr>
        <w:t xml:space="preserve">the </w:t>
      </w:r>
      <w:r w:rsidR="006E6A4A" w:rsidRPr="00A60A0A">
        <w:rPr>
          <w:rFonts w:ascii="Times New Roman" w:hAnsi="Times New Roman" w:cs="Times New Roman"/>
          <w:sz w:val="24"/>
          <w:szCs w:val="24"/>
        </w:rPr>
        <w:t>TTT</w:t>
      </w:r>
      <w:r w:rsidR="006E6A4A" w:rsidRPr="00A60A0A">
        <w:rPr>
          <w:rFonts w:ascii="Times New Roman" w:hAnsi="Times New Roman" w:cs="Times New Roman"/>
          <w:b/>
          <w:bCs/>
          <w:sz w:val="24"/>
          <w:szCs w:val="24"/>
        </w:rPr>
        <w:t>T</w:t>
      </w:r>
      <w:r w:rsidR="006E6A4A" w:rsidRPr="00A60A0A">
        <w:rPr>
          <w:rFonts w:ascii="Times New Roman" w:hAnsi="Times New Roman" w:cs="Times New Roman"/>
          <w:sz w:val="24"/>
          <w:szCs w:val="24"/>
        </w:rPr>
        <w:t>PT</w:t>
      </w:r>
      <w:r w:rsidR="00BE55D8" w:rsidRPr="00A60A0A">
        <w:rPr>
          <w:rFonts w:ascii="Times New Roman" w:hAnsi="Times New Roman" w:cs="Times New Roman"/>
          <w:sz w:val="24"/>
          <w:szCs w:val="24"/>
        </w:rPr>
        <w:t xml:space="preserve"> constellation</w:t>
      </w:r>
      <w:r w:rsidR="00F972A9" w:rsidRPr="00A60A0A">
        <w:rPr>
          <w:rFonts w:ascii="Times New Roman" w:hAnsi="Times New Roman" w:cs="Times New Roman"/>
          <w:sz w:val="24"/>
          <w:szCs w:val="24"/>
        </w:rPr>
        <w:t>.</w:t>
      </w:r>
      <w:r w:rsidR="00BE5DEE" w:rsidRPr="00A60A0A">
        <w:rPr>
          <w:rFonts w:ascii="Times New Roman" w:hAnsi="Times New Roman" w:cs="Times New Roman"/>
          <w:sz w:val="24"/>
          <w:szCs w:val="24"/>
        </w:rPr>
        <w:t xml:space="preserve"> This creates concern for public health, with the knowledge that a </w:t>
      </w:r>
      <w:r w:rsidR="00F7584F" w:rsidRPr="00A60A0A">
        <w:rPr>
          <w:rFonts w:ascii="Times New Roman" w:hAnsi="Times New Roman" w:cs="Times New Roman"/>
          <w:sz w:val="24"/>
          <w:szCs w:val="24"/>
        </w:rPr>
        <w:t>virus from the same clade</w:t>
      </w:r>
      <w:r w:rsidR="00BE5DEE" w:rsidRPr="00A60A0A">
        <w:rPr>
          <w:rFonts w:ascii="Times New Roman" w:hAnsi="Times New Roman" w:cs="Times New Roman"/>
          <w:sz w:val="24"/>
          <w:szCs w:val="24"/>
        </w:rPr>
        <w:t xml:space="preserve"> was successful in causing a human outbreak</w:t>
      </w:r>
      <w:r w:rsidR="00F7584F" w:rsidRPr="00A60A0A">
        <w:rPr>
          <w:rFonts w:ascii="Times New Roman" w:hAnsi="Times New Roman" w:cs="Times New Roman"/>
          <w:sz w:val="24"/>
          <w:szCs w:val="24"/>
        </w:rPr>
        <w:t xml:space="preserve"> in the context of reassortment</w:t>
      </w:r>
      <w:r w:rsidR="00BE5DEE" w:rsidRPr="00A60A0A">
        <w:rPr>
          <w:rFonts w:ascii="Times New Roman" w:hAnsi="Times New Roman" w:cs="Times New Roman"/>
          <w:sz w:val="24"/>
          <w:szCs w:val="24"/>
        </w:rPr>
        <w:t xml:space="preserve">. Our HI assay included </w:t>
      </w:r>
      <w:r w:rsidR="00825972" w:rsidRPr="00A60A0A">
        <w:rPr>
          <w:rFonts w:ascii="Times New Roman" w:hAnsi="Times New Roman" w:cs="Times New Roman"/>
          <w:sz w:val="24"/>
          <w:szCs w:val="24"/>
        </w:rPr>
        <w:t>a representative strain (</w:t>
      </w:r>
      <w:r w:rsidR="00825972" w:rsidRPr="00A60A0A">
        <w:rPr>
          <w:rFonts w:ascii="Times New Roman" w:hAnsi="Times New Roman" w:cs="Times New Roman"/>
          <w:color w:val="000000"/>
          <w:sz w:val="24"/>
          <w:szCs w:val="24"/>
          <w:shd w:val="clear" w:color="auto" w:fill="FFFFFF"/>
        </w:rPr>
        <w:t>A/swine/New York/A01104005/2011</w:t>
      </w:r>
      <w:r w:rsidR="00825972" w:rsidRPr="00A60A0A">
        <w:rPr>
          <w:rFonts w:ascii="Times New Roman" w:hAnsi="Times New Roman" w:cs="Times New Roman"/>
          <w:sz w:val="24"/>
          <w:szCs w:val="24"/>
        </w:rPr>
        <w:t xml:space="preserve">) that was genetically similar to the H3N2v from the 2011-2012 outbreak and showed that none of the contemporary C-IVA representatives had undergone significant antigenic drift. </w:t>
      </w:r>
      <w:r w:rsidR="00DB6798" w:rsidRPr="00A60A0A">
        <w:rPr>
          <w:rFonts w:ascii="Times New Roman" w:hAnsi="Times New Roman" w:cs="Times New Roman"/>
          <w:sz w:val="24"/>
          <w:szCs w:val="24"/>
        </w:rPr>
        <w:t xml:space="preserve">Thus the current C-IVA viruses likely have a similar antigenic phenotype to those that caused </w:t>
      </w:r>
      <w:r w:rsidR="00E615FD" w:rsidRPr="00A60A0A">
        <w:rPr>
          <w:rFonts w:ascii="Times New Roman" w:hAnsi="Times New Roman" w:cs="Times New Roman"/>
          <w:sz w:val="24"/>
          <w:szCs w:val="24"/>
        </w:rPr>
        <w:t xml:space="preserve">a </w:t>
      </w:r>
      <w:r w:rsidR="00DB6798" w:rsidRPr="00A60A0A">
        <w:rPr>
          <w:rFonts w:ascii="Times New Roman" w:hAnsi="Times New Roman" w:cs="Times New Roman"/>
          <w:sz w:val="24"/>
          <w:szCs w:val="24"/>
        </w:rPr>
        <w:t>human outbreak.</w:t>
      </w:r>
    </w:p>
    <w:p w14:paraId="449E9925" w14:textId="41EDB79C" w:rsidR="00BE55D8" w:rsidRPr="00A60A0A" w:rsidRDefault="005420C5" w:rsidP="00A60A0A">
      <w:pPr>
        <w:spacing w:line="480" w:lineRule="auto"/>
        <w:ind w:firstLine="720"/>
        <w:rPr>
          <w:rFonts w:ascii="Times New Roman" w:hAnsi="Times New Roman" w:cs="Times New Roman"/>
          <w:sz w:val="24"/>
          <w:szCs w:val="24"/>
        </w:rPr>
      </w:pPr>
      <w:commentRangeStart w:id="33"/>
      <w:commentRangeStart w:id="34"/>
      <w:r w:rsidRPr="00A60A0A">
        <w:rPr>
          <w:rFonts w:ascii="Times New Roman" w:hAnsi="Times New Roman" w:cs="Times New Roman"/>
          <w:sz w:val="24"/>
          <w:szCs w:val="24"/>
        </w:rPr>
        <w:t xml:space="preserve">Dynamics </w:t>
      </w:r>
      <w:commentRangeEnd w:id="33"/>
      <w:r w:rsidRPr="00A60A0A">
        <w:rPr>
          <w:rStyle w:val="CommentReference"/>
          <w:rFonts w:ascii="Times New Roman" w:hAnsi="Times New Roman" w:cs="Times New Roman"/>
          <w:sz w:val="24"/>
          <w:szCs w:val="24"/>
        </w:rPr>
        <w:commentReference w:id="33"/>
      </w:r>
      <w:commentRangeEnd w:id="34"/>
      <w:r w:rsidRPr="00A60A0A">
        <w:rPr>
          <w:rStyle w:val="CommentReference"/>
          <w:rFonts w:ascii="Times New Roman" w:hAnsi="Times New Roman" w:cs="Times New Roman"/>
          <w:sz w:val="24"/>
          <w:szCs w:val="24"/>
        </w:rPr>
        <w:commentReference w:id="34"/>
      </w:r>
      <w:r w:rsidRPr="00A60A0A">
        <w:rPr>
          <w:rFonts w:ascii="Times New Roman" w:hAnsi="Times New Roman" w:cs="Times New Roman"/>
          <w:sz w:val="24"/>
          <w:szCs w:val="24"/>
        </w:rPr>
        <w:t>within the H3 clade could also help explain the resurgence of the C-IVA clade</w:t>
      </w:r>
      <w:r w:rsidRPr="00A60A0A">
        <w:rPr>
          <w:rFonts w:ascii="Times New Roman" w:hAnsi="Times New Roman" w:cs="Times New Roman"/>
          <w:sz w:val="24"/>
          <w:szCs w:val="24"/>
        </w:rPr>
        <w:t xml:space="preserve">. </w:t>
      </w:r>
      <w:r w:rsidR="00BE55D8" w:rsidRPr="00A60A0A">
        <w:rPr>
          <w:rFonts w:ascii="Times New Roman" w:hAnsi="Times New Roman" w:cs="Times New Roman"/>
          <w:sz w:val="24"/>
          <w:szCs w:val="24"/>
        </w:rPr>
        <w:t>Of note is that</w:t>
      </w:r>
      <w:r w:rsidR="00115E7A" w:rsidRPr="00A60A0A">
        <w:rPr>
          <w:rFonts w:ascii="Times New Roman" w:hAnsi="Times New Roman" w:cs="Times New Roman"/>
          <w:sz w:val="24"/>
          <w:szCs w:val="24"/>
        </w:rPr>
        <w:t xml:space="preserve"> </w:t>
      </w:r>
      <w:r w:rsidR="00067076" w:rsidRPr="00A60A0A">
        <w:rPr>
          <w:rFonts w:ascii="Times New Roman" w:hAnsi="Times New Roman" w:cs="Times New Roman"/>
          <w:sz w:val="24"/>
          <w:szCs w:val="24"/>
        </w:rPr>
        <w:t xml:space="preserve">the H3 2010.1 clade </w:t>
      </w:r>
      <w:r w:rsidR="00115E7A" w:rsidRPr="00A60A0A">
        <w:rPr>
          <w:rFonts w:ascii="Times New Roman" w:hAnsi="Times New Roman" w:cs="Times New Roman"/>
          <w:sz w:val="24"/>
          <w:szCs w:val="24"/>
        </w:rPr>
        <w:t xml:space="preserve">that </w:t>
      </w:r>
      <w:r w:rsidR="00067076" w:rsidRPr="00A60A0A">
        <w:rPr>
          <w:rFonts w:ascii="Times New Roman" w:hAnsi="Times New Roman" w:cs="Times New Roman"/>
          <w:sz w:val="24"/>
          <w:szCs w:val="24"/>
        </w:rPr>
        <w:t xml:space="preserve">emerged in 2012 began to outcompete the </w:t>
      </w:r>
      <w:r w:rsidR="00D9348E" w:rsidRPr="00A60A0A">
        <w:rPr>
          <w:rFonts w:ascii="Times New Roman" w:hAnsi="Times New Roman" w:cs="Times New Roman"/>
          <w:sz w:val="24"/>
          <w:szCs w:val="24"/>
        </w:rPr>
        <w:t>C-IVA</w:t>
      </w:r>
      <w:r w:rsidR="00067076" w:rsidRPr="00A60A0A">
        <w:rPr>
          <w:rFonts w:ascii="Times New Roman" w:hAnsi="Times New Roman" w:cs="Times New Roman"/>
          <w:sz w:val="24"/>
          <w:szCs w:val="24"/>
        </w:rPr>
        <w:t xml:space="preserve"> clade in 2016.</w:t>
      </w:r>
      <w:r w:rsidR="00115E7A" w:rsidRPr="00A60A0A">
        <w:rPr>
          <w:rFonts w:ascii="Times New Roman" w:hAnsi="Times New Roman" w:cs="Times New Roman"/>
          <w:sz w:val="24"/>
          <w:szCs w:val="24"/>
        </w:rPr>
        <w:t xml:space="preserve"> There was limited serologic cross-reactivity between 2010.1 and C-IVA swine H3N2</w:t>
      </w:r>
      <w:r w:rsidR="003A37B4" w:rsidRPr="00A60A0A">
        <w:rPr>
          <w:rFonts w:ascii="Times New Roman" w:hAnsi="Times New Roman" w:cs="Times New Roman"/>
          <w:sz w:val="24"/>
          <w:szCs w:val="24"/>
        </w:rPr>
        <w:t xml:space="preserve"> </w:t>
      </w:r>
      <w:r w:rsidR="003A37B4" w:rsidRPr="00A60A0A">
        <w:rPr>
          <w:rFonts w:ascii="Times New Roman" w:hAnsi="Times New Roman" w:cs="Times New Roman"/>
          <w:sz w:val="24"/>
          <w:szCs w:val="24"/>
        </w:rPr>
        <w:fldChar w:fldCharType="begin">
          <w:fldData xml:space="preserve">PEVuZE5vdGU+PENpdGU+PEF1dGhvcj5SYWphbzwvQXV0aG9yPjxZZWFyPjIwMTU8L1llYXI+PFJl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</w:fldData>
        </w:fldChar>
      </w:r>
      <w:r w:rsidR="00554A26" w:rsidRPr="00A60A0A">
        <w:rPr>
          <w:rFonts w:ascii="Times New Roman" w:hAnsi="Times New Roman" w:cs="Times New Roman"/>
          <w:sz w:val="24"/>
          <w:szCs w:val="24"/>
        </w:rPr>
        <w:instrText xml:space="preserve"> ADDIN EN.CITE </w:instrText>
      </w:r>
      <w:r w:rsidR="00554A26" w:rsidRPr="00A60A0A">
        <w:rPr>
          <w:rFonts w:ascii="Times New Roman" w:hAnsi="Times New Roman" w:cs="Times New Roman"/>
          <w:sz w:val="24"/>
          <w:szCs w:val="24"/>
        </w:rPr>
        <w:fldChar w:fldCharType="begin">
          <w:fldData xml:space="preserve">PEVuZE5vdGU+PENpdGU+PEF1dGhvcj5SYWphbzwvQXV0aG9yPjxZZWFyPjIwMTU8L1llYXI+PFJl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</w:fldData>
        </w:fldChar>
      </w:r>
      <w:r w:rsidR="00554A26" w:rsidRPr="00A60A0A">
        <w:rPr>
          <w:rFonts w:ascii="Times New Roman" w:hAnsi="Times New Roman" w:cs="Times New Roman"/>
          <w:sz w:val="24"/>
          <w:szCs w:val="24"/>
        </w:rPr>
        <w:instrText xml:space="preserve"> ADDIN EN.CITE.DATA </w:instrText>
      </w:r>
      <w:r w:rsidR="00554A26" w:rsidRPr="00A60A0A">
        <w:rPr>
          <w:rFonts w:ascii="Times New Roman" w:hAnsi="Times New Roman" w:cs="Times New Roman"/>
          <w:sz w:val="24"/>
          <w:szCs w:val="24"/>
        </w:rPr>
      </w:r>
      <w:r w:rsidR="00554A26" w:rsidRPr="00A60A0A">
        <w:rPr>
          <w:rFonts w:ascii="Times New Roman" w:hAnsi="Times New Roman" w:cs="Times New Roman"/>
          <w:sz w:val="24"/>
          <w:szCs w:val="24"/>
        </w:rPr>
        <w:fldChar w:fldCharType="end"/>
      </w:r>
      <w:r w:rsidR="003A37B4" w:rsidRPr="00A60A0A">
        <w:rPr>
          <w:rFonts w:ascii="Times New Roman" w:hAnsi="Times New Roman" w:cs="Times New Roman"/>
          <w:sz w:val="24"/>
          <w:szCs w:val="24"/>
        </w:rPr>
      </w:r>
      <w:r w:rsidR="003A37B4" w:rsidRPr="00A60A0A">
        <w:rPr>
          <w:rFonts w:ascii="Times New Roman" w:hAnsi="Times New Roman" w:cs="Times New Roman"/>
          <w:sz w:val="24"/>
          <w:szCs w:val="24"/>
        </w:rPr>
        <w:fldChar w:fldCharType="separate"/>
      </w:r>
      <w:r w:rsidR="00554A26" w:rsidRPr="00A60A0A">
        <w:rPr>
          <w:rFonts w:ascii="Times New Roman" w:hAnsi="Times New Roman" w:cs="Times New Roman"/>
          <w:noProof/>
          <w:sz w:val="24"/>
          <w:szCs w:val="24"/>
        </w:rPr>
        <w:t>(23)</w:t>
      </w:r>
      <w:r w:rsidR="003A37B4" w:rsidRPr="00A60A0A">
        <w:rPr>
          <w:rFonts w:ascii="Times New Roman" w:hAnsi="Times New Roman" w:cs="Times New Roman"/>
          <w:sz w:val="24"/>
          <w:szCs w:val="24"/>
        </w:rPr>
        <w:fldChar w:fldCharType="end"/>
      </w:r>
      <w:r w:rsidR="003A37B4" w:rsidRPr="00A60A0A">
        <w:rPr>
          <w:rFonts w:ascii="Times New Roman" w:hAnsi="Times New Roman" w:cs="Times New Roman"/>
          <w:sz w:val="24"/>
          <w:szCs w:val="24"/>
        </w:rPr>
        <w:t xml:space="preserve">. </w:t>
      </w:r>
      <w:r w:rsidR="00115E7A" w:rsidRPr="00A60A0A">
        <w:rPr>
          <w:rFonts w:ascii="Times New Roman" w:hAnsi="Times New Roman" w:cs="Times New Roman"/>
          <w:sz w:val="24"/>
          <w:szCs w:val="24"/>
        </w:rPr>
        <w:t>Many herds were</w:t>
      </w:r>
      <w:r w:rsidR="00067076" w:rsidRPr="00A60A0A">
        <w:rPr>
          <w:rFonts w:ascii="Times New Roman" w:hAnsi="Times New Roman" w:cs="Times New Roman"/>
          <w:sz w:val="24"/>
          <w:szCs w:val="24"/>
        </w:rPr>
        <w:t xml:space="preserve"> vaccin</w:t>
      </w:r>
      <w:r w:rsidR="00115E7A" w:rsidRPr="00A60A0A">
        <w:rPr>
          <w:rFonts w:ascii="Times New Roman" w:hAnsi="Times New Roman" w:cs="Times New Roman"/>
          <w:sz w:val="24"/>
          <w:szCs w:val="24"/>
        </w:rPr>
        <w:t>ated against</w:t>
      </w:r>
      <w:r w:rsidR="00067076" w:rsidRPr="00A60A0A">
        <w:rPr>
          <w:rFonts w:ascii="Times New Roman" w:hAnsi="Times New Roman" w:cs="Times New Roman"/>
          <w:sz w:val="24"/>
          <w:szCs w:val="24"/>
        </w:rPr>
        <w:t xml:space="preserve"> the 2010.1 clade of viruses</w:t>
      </w:r>
      <w:r w:rsidR="00115E7A" w:rsidRPr="00A60A0A">
        <w:rPr>
          <w:rFonts w:ascii="Times New Roman" w:hAnsi="Times New Roman" w:cs="Times New Roman"/>
          <w:sz w:val="24"/>
          <w:szCs w:val="24"/>
        </w:rPr>
        <w:t xml:space="preserve"> with custom or autogenous vaccines following its emergence and dominance over C-IVA.</w:t>
      </w:r>
      <w:r w:rsidR="00067076" w:rsidRPr="00A60A0A">
        <w:rPr>
          <w:rFonts w:ascii="Times New Roman" w:hAnsi="Times New Roman" w:cs="Times New Roman"/>
          <w:sz w:val="24"/>
          <w:szCs w:val="24"/>
        </w:rPr>
        <w:t xml:space="preserve"> </w:t>
      </w:r>
      <w:r w:rsidR="00115E7A" w:rsidRPr="00A60A0A">
        <w:rPr>
          <w:rFonts w:ascii="Times New Roman" w:hAnsi="Times New Roman" w:cs="Times New Roman"/>
          <w:sz w:val="24"/>
          <w:szCs w:val="24"/>
        </w:rPr>
        <w:t>Waning immunity against</w:t>
      </w:r>
      <w:r w:rsidR="00067076" w:rsidRPr="00A60A0A">
        <w:rPr>
          <w:rFonts w:ascii="Times New Roman" w:hAnsi="Times New Roman" w:cs="Times New Roman"/>
          <w:sz w:val="24"/>
          <w:szCs w:val="24"/>
        </w:rPr>
        <w:t xml:space="preserve"> </w:t>
      </w:r>
      <w:r w:rsidR="00D9348E" w:rsidRPr="00A60A0A">
        <w:rPr>
          <w:rFonts w:ascii="Times New Roman" w:hAnsi="Times New Roman" w:cs="Times New Roman"/>
          <w:sz w:val="24"/>
          <w:szCs w:val="24"/>
        </w:rPr>
        <w:t>C-IVA</w:t>
      </w:r>
      <w:r w:rsidR="00067076" w:rsidRPr="00A60A0A">
        <w:rPr>
          <w:rFonts w:ascii="Times New Roman" w:hAnsi="Times New Roman" w:cs="Times New Roman"/>
          <w:sz w:val="24"/>
          <w:szCs w:val="24"/>
        </w:rPr>
        <w:t xml:space="preserve"> </w:t>
      </w:r>
      <w:r w:rsidR="00067076" w:rsidRPr="00A60A0A">
        <w:rPr>
          <w:rFonts w:ascii="Times New Roman" w:hAnsi="Times New Roman" w:cs="Times New Roman"/>
          <w:sz w:val="24"/>
          <w:szCs w:val="24"/>
        </w:rPr>
        <w:lastRenderedPageBreak/>
        <w:t>viruses</w:t>
      </w:r>
      <w:r w:rsidR="00115E7A" w:rsidRPr="00A60A0A">
        <w:rPr>
          <w:rFonts w:ascii="Times New Roman" w:hAnsi="Times New Roman" w:cs="Times New Roman"/>
          <w:sz w:val="24"/>
          <w:szCs w:val="24"/>
        </w:rPr>
        <w:t xml:space="preserve"> due to focus on vaccines containing 2010.1 viruses likely allowed</w:t>
      </w:r>
      <w:r w:rsidR="00067076" w:rsidRPr="00A60A0A">
        <w:rPr>
          <w:rFonts w:ascii="Times New Roman" w:hAnsi="Times New Roman" w:cs="Times New Roman"/>
          <w:sz w:val="24"/>
          <w:szCs w:val="24"/>
        </w:rPr>
        <w:t xml:space="preserve"> a competitive advantage</w:t>
      </w:r>
      <w:r w:rsidR="004966B9" w:rsidRPr="00A60A0A">
        <w:rPr>
          <w:rFonts w:ascii="Times New Roman" w:hAnsi="Times New Roman" w:cs="Times New Roman"/>
          <w:sz w:val="24"/>
          <w:szCs w:val="24"/>
        </w:rPr>
        <w:t xml:space="preserve"> of the C-IVA</w:t>
      </w:r>
      <w:r w:rsidR="00EA1C55" w:rsidRPr="00A60A0A">
        <w:rPr>
          <w:rFonts w:ascii="Times New Roman" w:hAnsi="Times New Roman" w:cs="Times New Roman"/>
          <w:sz w:val="24"/>
          <w:szCs w:val="24"/>
        </w:rPr>
        <w:t xml:space="preserve"> due to the lack of population immunity against this specific clade of </w:t>
      </w:r>
      <w:r w:rsidR="00115E7A" w:rsidRPr="00A60A0A">
        <w:rPr>
          <w:rFonts w:ascii="Times New Roman" w:hAnsi="Times New Roman" w:cs="Times New Roman"/>
          <w:sz w:val="24"/>
          <w:szCs w:val="24"/>
        </w:rPr>
        <w:t>swine H3N2</w:t>
      </w:r>
      <w:r w:rsidR="00067076" w:rsidRPr="00A60A0A">
        <w:rPr>
          <w:rFonts w:ascii="Times New Roman" w:hAnsi="Times New Roman" w:cs="Times New Roman"/>
          <w:sz w:val="24"/>
          <w:szCs w:val="24"/>
        </w:rPr>
        <w:t xml:space="preserve">. </w:t>
      </w:r>
      <w:r w:rsidR="003A37FC" w:rsidRPr="00A60A0A">
        <w:rPr>
          <w:rFonts w:ascii="Times New Roman" w:hAnsi="Times New Roman" w:cs="Times New Roman"/>
          <w:sz w:val="24"/>
          <w:szCs w:val="24"/>
        </w:rPr>
        <w:t xml:space="preserve">This is supported by the balanced shape of the HA phylogeny which suggests no selection on the emerged clades. </w:t>
      </w:r>
    </w:p>
    <w:p w14:paraId="2C9688DD" w14:textId="7F4D1FD0" w:rsidR="00140CCC" w:rsidRPr="00A60A0A" w:rsidRDefault="00D9348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C-IVA</w:t>
      </w:r>
      <w:r w:rsidR="00067076" w:rsidRPr="00A60A0A">
        <w:rPr>
          <w:rFonts w:ascii="Times New Roman" w:hAnsi="Times New Roman" w:cs="Times New Roman"/>
          <w:sz w:val="24"/>
          <w:szCs w:val="24"/>
        </w:rPr>
        <w:t xml:space="preserve"> viruses continue to make up roughly </w:t>
      </w:r>
      <w:r w:rsidR="003A5EBE" w:rsidRPr="00A60A0A">
        <w:rPr>
          <w:rFonts w:ascii="Times New Roman" w:hAnsi="Times New Roman" w:cs="Times New Roman"/>
          <w:sz w:val="24"/>
          <w:szCs w:val="24"/>
        </w:rPr>
        <w:t>one-</w:t>
      </w:r>
      <w:r w:rsidR="00067076" w:rsidRPr="00A60A0A">
        <w:rPr>
          <w:rFonts w:ascii="Times New Roman" w:hAnsi="Times New Roman" w:cs="Times New Roman"/>
          <w:sz w:val="24"/>
          <w:szCs w:val="24"/>
        </w:rPr>
        <w:t>half of H3N2 detections in</w:t>
      </w:r>
      <w:r w:rsidR="004966B9" w:rsidRPr="00A60A0A">
        <w:rPr>
          <w:rFonts w:ascii="Times New Roman" w:hAnsi="Times New Roman" w:cs="Times New Roman"/>
          <w:sz w:val="24"/>
          <w:szCs w:val="24"/>
        </w:rPr>
        <w:t>to</w:t>
      </w:r>
      <w:r w:rsidR="00067076" w:rsidRPr="00A60A0A">
        <w:rPr>
          <w:rFonts w:ascii="Times New Roman" w:hAnsi="Times New Roman" w:cs="Times New Roman"/>
          <w:sz w:val="24"/>
          <w:szCs w:val="24"/>
        </w:rPr>
        <w:t xml:space="preserve"> the early months of 2021</w:t>
      </w:r>
      <w:r w:rsidR="00A319D3" w:rsidRPr="00A60A0A">
        <w:rPr>
          <w:rFonts w:ascii="Times New Roman" w:hAnsi="Times New Roman" w:cs="Times New Roman"/>
          <w:sz w:val="24"/>
          <w:szCs w:val="24"/>
        </w:rPr>
        <w:t>.</w:t>
      </w:r>
      <w:r w:rsidR="00C16853" w:rsidRPr="00A60A0A">
        <w:rPr>
          <w:rFonts w:ascii="Times New Roman" w:hAnsi="Times New Roman" w:cs="Times New Roman"/>
          <w:sz w:val="24"/>
          <w:szCs w:val="24"/>
        </w:rPr>
        <w:t xml:space="preserve"> </w:t>
      </w:r>
      <w:r w:rsidR="00C16853" w:rsidRPr="00A60A0A">
        <w:rPr>
          <w:rFonts w:ascii="Times New Roman" w:hAnsi="Times New Roman" w:cs="Times New Roman"/>
          <w:sz w:val="24"/>
          <w:szCs w:val="24"/>
        </w:rPr>
        <w:t xml:space="preserve">The increased detection frequency of C-IVA will re-direct autogenous and custom vaccine antigens to this clade of IAV. Continued surveillance is necessary to determine if vaccination against C-IVA will result in a decrease in detection; however, this would require additional knowledge of farm specific vaccines and vaccination strategies. Other unknown abiotic factors may have potentially played a role to influence the dynamics of the clade, such as swine transportation patterns and biosecurity protocols. </w:t>
      </w:r>
      <w:r w:rsidR="00067076" w:rsidRPr="00A60A0A">
        <w:rPr>
          <w:rFonts w:ascii="Times New Roman" w:hAnsi="Times New Roman" w:cs="Times New Roman"/>
          <w:sz w:val="24"/>
          <w:szCs w:val="24"/>
        </w:rPr>
        <w:t xml:space="preserve">Better understanding of the factors that contribute to IAV clade expansion is necessary to inform and improve prediction methods </w:t>
      </w:r>
      <w:r w:rsidR="004966B9" w:rsidRPr="00A60A0A">
        <w:rPr>
          <w:rFonts w:ascii="Times New Roman" w:hAnsi="Times New Roman" w:cs="Times New Roman"/>
          <w:sz w:val="24"/>
          <w:szCs w:val="24"/>
        </w:rPr>
        <w:t>for</w:t>
      </w:r>
      <w:r w:rsidR="00067076" w:rsidRPr="00A60A0A">
        <w:rPr>
          <w:rFonts w:ascii="Times New Roman" w:hAnsi="Times New Roman" w:cs="Times New Roman"/>
          <w:sz w:val="24"/>
          <w:szCs w:val="24"/>
        </w:rPr>
        <w:t xml:space="preserve"> more successful control measures and reduced economic loss.  </w:t>
      </w:r>
      <w:r w:rsidR="004966B9" w:rsidRPr="00A60A0A">
        <w:rPr>
          <w:rFonts w:ascii="Times New Roman" w:hAnsi="Times New Roman" w:cs="Times New Roman"/>
          <w:sz w:val="24"/>
          <w:szCs w:val="24"/>
        </w:rPr>
        <w:t>These control measures are also important for public health, as dominant swine H3N2 clades have caused numerous zoonotic events through human-swine agricultural interfaces</w:t>
      </w:r>
      <w:r w:rsidR="005F5ED3" w:rsidRPr="00A60A0A">
        <w:rPr>
          <w:rFonts w:ascii="Times New Roman" w:hAnsi="Times New Roman" w:cs="Times New Roman"/>
          <w:sz w:val="24"/>
          <w:szCs w:val="24"/>
        </w:rPr>
        <w:t xml:space="preserve"> </w:t>
      </w:r>
      <w:r w:rsidR="005F5ED3" w:rsidRPr="00A60A0A">
        <w:rPr>
          <w:rFonts w:ascii="Times New Roman" w:hAnsi="Times New Roman" w:cs="Times New Roman"/>
          <w:sz w:val="24"/>
          <w:szCs w:val="24"/>
        </w:rPr>
        <w:fldChar w:fldCharType="begin">
          <w:fldData xml:space="preserve">PEVuZE5vdGU+PENpdGU+PEF1dGhvcj5LaXRpa29vbjwvQXV0aG9yPjxZZWFyPjIwMTM8L1llYXI+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</w:fldData>
        </w:fldChar>
      </w:r>
      <w:r w:rsidR="000272CE" w:rsidRPr="00A60A0A">
        <w:rPr>
          <w:rFonts w:ascii="Times New Roman" w:hAnsi="Times New Roman" w:cs="Times New Roman"/>
          <w:sz w:val="24"/>
          <w:szCs w:val="24"/>
        </w:rPr>
        <w:instrText xml:space="preserve"> ADDIN EN.CITE </w:instrText>
      </w:r>
      <w:r w:rsidR="000272CE" w:rsidRPr="00A60A0A">
        <w:rPr>
          <w:rFonts w:ascii="Times New Roman" w:hAnsi="Times New Roman" w:cs="Times New Roman"/>
          <w:sz w:val="24"/>
          <w:szCs w:val="24"/>
        </w:rPr>
        <w:fldChar w:fldCharType="begin">
          <w:fldData xml:space="preserve">PEVuZE5vdGU+PENpdGU+PEF1dGhvcj5LaXRpa29vbjwvQXV0aG9yPjxZZWFyPjIwMTM8L1llYXI+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</w:fldData>
        </w:fldChar>
      </w:r>
      <w:r w:rsidR="000272CE" w:rsidRPr="00A60A0A">
        <w:rPr>
          <w:rFonts w:ascii="Times New Roman" w:hAnsi="Times New Roman" w:cs="Times New Roman"/>
          <w:sz w:val="24"/>
          <w:szCs w:val="24"/>
        </w:rPr>
        <w:instrText xml:space="preserve"> ADDIN EN.CITE.DATA </w:instrText>
      </w:r>
      <w:r w:rsidR="000272CE" w:rsidRPr="00A60A0A">
        <w:rPr>
          <w:rFonts w:ascii="Times New Roman" w:hAnsi="Times New Roman" w:cs="Times New Roman"/>
          <w:sz w:val="24"/>
          <w:szCs w:val="24"/>
        </w:rPr>
      </w:r>
      <w:r w:rsidR="000272CE" w:rsidRPr="00A60A0A">
        <w:rPr>
          <w:rFonts w:ascii="Times New Roman" w:hAnsi="Times New Roman" w:cs="Times New Roman"/>
          <w:sz w:val="24"/>
          <w:szCs w:val="24"/>
        </w:rPr>
        <w:fldChar w:fldCharType="end"/>
      </w:r>
      <w:r w:rsidR="005F5ED3" w:rsidRPr="00A60A0A">
        <w:rPr>
          <w:rFonts w:ascii="Times New Roman" w:hAnsi="Times New Roman" w:cs="Times New Roman"/>
          <w:sz w:val="24"/>
          <w:szCs w:val="24"/>
        </w:rPr>
      </w:r>
      <w:r w:rsidR="005F5ED3" w:rsidRPr="00A60A0A">
        <w:rPr>
          <w:rFonts w:ascii="Times New Roman" w:hAnsi="Times New Roman" w:cs="Times New Roman"/>
          <w:sz w:val="24"/>
          <w:szCs w:val="24"/>
        </w:rPr>
        <w:fldChar w:fldCharType="separate"/>
      </w:r>
      <w:r w:rsidR="000272CE" w:rsidRPr="00A60A0A">
        <w:rPr>
          <w:rFonts w:ascii="Times New Roman" w:hAnsi="Times New Roman" w:cs="Times New Roman"/>
          <w:noProof/>
          <w:sz w:val="24"/>
          <w:szCs w:val="24"/>
        </w:rPr>
        <w:t>(35-37)</w:t>
      </w:r>
      <w:r w:rsidR="005F5ED3" w:rsidRPr="00A60A0A">
        <w:rPr>
          <w:rFonts w:ascii="Times New Roman" w:hAnsi="Times New Roman" w:cs="Times New Roman"/>
          <w:sz w:val="24"/>
          <w:szCs w:val="24"/>
        </w:rPr>
        <w:fldChar w:fldCharType="end"/>
      </w:r>
      <w:r w:rsidR="004966B9" w:rsidRPr="00A60A0A">
        <w:rPr>
          <w:rFonts w:ascii="Times New Roman" w:hAnsi="Times New Roman" w:cs="Times New Roman"/>
          <w:sz w:val="24"/>
          <w:szCs w:val="24"/>
        </w:rPr>
        <w:t xml:space="preserve"> and these resurging contemporary C-IVA swine strains may be antigenically drifted from the pandemic preparedness candidate vaccine virus A/Minnesota/11/2010</w:t>
      </w:r>
      <w:r w:rsidR="00DA10B8" w:rsidRPr="00A60A0A">
        <w:rPr>
          <w:rFonts w:ascii="Times New Roman" w:hAnsi="Times New Roman" w:cs="Times New Roman"/>
          <w:sz w:val="24"/>
          <w:szCs w:val="24"/>
        </w:rPr>
        <w:t xml:space="preserve"> (C.K. Souza, submitted</w:t>
      </w:r>
      <w:r w:rsidR="00554A26" w:rsidRPr="00A60A0A">
        <w:rPr>
          <w:rFonts w:ascii="Times New Roman" w:hAnsi="Times New Roman" w:cs="Times New Roman"/>
          <w:sz w:val="24"/>
          <w:szCs w:val="24"/>
        </w:rPr>
        <w:t xml:space="preserve"> for publication</w:t>
      </w:r>
      <w:r w:rsidR="00DA10B8" w:rsidRPr="00A60A0A">
        <w:rPr>
          <w:rFonts w:ascii="Times New Roman" w:hAnsi="Times New Roman" w:cs="Times New Roman"/>
          <w:sz w:val="24"/>
          <w:szCs w:val="24"/>
        </w:rPr>
        <w:t>)</w:t>
      </w:r>
      <w:r w:rsidR="004966B9" w:rsidRPr="00A60A0A">
        <w:rPr>
          <w:rFonts w:ascii="Times New Roman" w:hAnsi="Times New Roman" w:cs="Times New Roman"/>
          <w:sz w:val="24"/>
          <w:szCs w:val="24"/>
        </w:rPr>
        <w:t>.</w:t>
      </w:r>
    </w:p>
    <w:p w14:paraId="4DA4DD2E" w14:textId="7E815DF8" w:rsidR="000272CE" w:rsidRPr="00A60A0A" w:rsidRDefault="000272C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Materials and Methods</w:t>
      </w:r>
    </w:p>
    <w:p w14:paraId="48C5FB6A" w14:textId="27B4A5D8" w:rsidR="000272CE" w:rsidRPr="00A60A0A" w:rsidRDefault="000272C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Data Collection</w:t>
      </w:r>
    </w:p>
    <w:p w14:paraId="6E4AE9D9" w14:textId="5892F217" w:rsidR="000272CE" w:rsidRPr="00A60A0A" w:rsidRDefault="000272C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All available </w:t>
      </w:r>
      <w:r w:rsidRPr="00A60A0A">
        <w:rPr>
          <w:rStyle w:val="CommentReference"/>
          <w:rFonts w:ascii="Times New Roman" w:hAnsi="Times New Roman" w:cs="Times New Roman"/>
          <w:sz w:val="24"/>
          <w:szCs w:val="24"/>
        </w:rPr>
        <w:commentReference w:id="35"/>
      </w:r>
      <w:r w:rsidRPr="00A60A0A">
        <w:rPr>
          <w:rFonts w:ascii="Times New Roman" w:hAnsi="Times New Roman" w:cs="Times New Roman"/>
          <w:sz w:val="24"/>
          <w:szCs w:val="24"/>
        </w:rPr>
        <w:t>U.S. swine H3 nucleotide sequences (n=</w:t>
      </w:r>
      <w:r w:rsidRPr="00A60A0A">
        <w:rPr>
          <w:rFonts w:ascii="Times New Roman" w:hAnsi="Times New Roman" w:cs="Times New Roman"/>
          <w:sz w:val="24"/>
          <w:szCs w:val="24"/>
        </w:rPr>
        <w:t>3395</w:t>
      </w:r>
      <w:r w:rsidRPr="00A60A0A">
        <w:rPr>
          <w:rFonts w:ascii="Times New Roman" w:hAnsi="Times New Roman" w:cs="Times New Roman"/>
          <w:sz w:val="24"/>
          <w:szCs w:val="24"/>
        </w:rPr>
        <w:t xml:space="preserve">) detected between January 2010 and </w:t>
      </w:r>
      <w:r w:rsidRPr="00A60A0A">
        <w:rPr>
          <w:rFonts w:ascii="Times New Roman" w:hAnsi="Times New Roman" w:cs="Times New Roman"/>
          <w:sz w:val="24"/>
          <w:szCs w:val="24"/>
        </w:rPr>
        <w:t>March</w:t>
      </w:r>
      <w:commentRangeStart w:id="36"/>
      <w:r w:rsidRPr="00A60A0A">
        <w:rPr>
          <w:rFonts w:ascii="Times New Roman" w:hAnsi="Times New Roman" w:cs="Times New Roman"/>
          <w:sz w:val="24"/>
          <w:szCs w:val="24"/>
        </w:rPr>
        <w:t xml:space="preserve"> 202</w:t>
      </w:r>
      <w:r w:rsidRPr="00A60A0A">
        <w:rPr>
          <w:rFonts w:ascii="Times New Roman" w:hAnsi="Times New Roman" w:cs="Times New Roman"/>
          <w:sz w:val="24"/>
          <w:szCs w:val="24"/>
        </w:rPr>
        <w:t>1</w:t>
      </w:r>
      <w:r w:rsidRPr="00A60A0A">
        <w:rPr>
          <w:rFonts w:ascii="Times New Roman" w:hAnsi="Times New Roman" w:cs="Times New Roman"/>
          <w:sz w:val="24"/>
          <w:szCs w:val="24"/>
        </w:rPr>
        <w:t xml:space="preserve"> </w:t>
      </w:r>
      <w:commentRangeEnd w:id="36"/>
      <w:r w:rsidRPr="00A60A0A">
        <w:rPr>
          <w:rStyle w:val="CommentReference"/>
          <w:rFonts w:ascii="Times New Roman" w:hAnsi="Times New Roman" w:cs="Times New Roman"/>
          <w:sz w:val="24"/>
          <w:szCs w:val="24"/>
        </w:rPr>
        <w:commentReference w:id="36"/>
      </w:r>
      <w:r w:rsidRPr="00A60A0A">
        <w:rPr>
          <w:rFonts w:ascii="Times New Roman" w:hAnsi="Times New Roman" w:cs="Times New Roman"/>
          <w:sz w:val="24"/>
          <w:szCs w:val="24"/>
        </w:rPr>
        <w:t xml:space="preserve"> deposited into </w:t>
      </w:r>
      <w:proofErr w:type="spellStart"/>
      <w:r w:rsidRPr="00A60A0A">
        <w:rPr>
          <w:rFonts w:ascii="Times New Roman" w:hAnsi="Times New Roman" w:cs="Times New Roman"/>
          <w:sz w:val="24"/>
          <w:szCs w:val="24"/>
        </w:rPr>
        <w:t>GenBank</w:t>
      </w:r>
      <w:proofErr w:type="spellEnd"/>
      <w:r w:rsidRPr="00A60A0A">
        <w:rPr>
          <w:rFonts w:ascii="Times New Roman" w:hAnsi="Times New Roman" w:cs="Times New Roman"/>
          <w:sz w:val="24"/>
          <w:szCs w:val="24"/>
        </w:rPr>
        <w:t xml:space="preserve">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&lt;EndNote&gt;&lt;Cite&gt;&lt;Author&gt;Benson&lt;/Author&gt;&lt;Year&gt;2013&lt;/Year&gt;&lt;RecNum&gt;55&lt;/RecNum&gt;&lt;DisplayText&gt;(38)&lt;/DisplayText&gt;&lt;record&gt;&lt;rec-number&gt;55&lt;/rec-number&gt;&lt;foreign-keys&gt;&lt;key app="EN" db-id="we99rvfryvdsf2e5tsux902l0ftzx05xpvwe" timestamp="1621966912"&gt;55&lt;/key&gt;&lt;/foreign-keys&gt;&lt;ref-type name="Journal Article"&gt;17&lt;/ref-type&gt;&lt;contributors&gt;&lt;authors&gt;&lt;author&gt;Benson, D. A.&lt;/author&gt;&lt;author&gt;Cavanaugh, M.&lt;/author&gt;&lt;author&gt;Clark, K.&lt;/author&gt;&lt;author&gt;Karsch-Mizrachi, I.&lt;/author&gt;&lt;author&gt;Lipman, D. J.&lt;/author&gt;&lt;author&gt;Ostell, J.&lt;/author&gt;&lt;author&gt;Sayers, E. W.&lt;/author&gt;&lt;/authors&gt;&lt;/contributors&gt;&lt;auth-address&gt;National Center for Biotechnology Information, National Library of Medicine, National Institutes of Health, Building 38A, 8600 Rockville Pike, Bethesda, MD 20894, USA.&lt;/auth-address&gt;&lt;titles&gt;&lt;title&gt;GenBank&lt;/title&gt;&lt;secondary-title&gt;Nucleic Acids Res&lt;/secondary-title&gt;&lt;/titles&gt;&lt;periodical&gt;&lt;full-title&gt;Nucleic Acids Res&lt;/full-title&gt;&lt;/periodical&gt;&lt;pages&gt;D36-42&lt;/pages&gt;&lt;volume&gt;41&lt;/volume&gt;&lt;number&gt;Database issue&lt;/number&gt;&lt;keywords&gt;&lt;keyword&gt;*Base Sequence&lt;/keyword&gt;&lt;keyword&gt;*Databases, Nucleic Acid&lt;/keyword&gt;&lt;keyword&gt;Genomics&lt;/keyword&gt;&lt;keyword&gt;High-Throughput Nucleotide Sequencing&lt;/keyword&gt;&lt;keyword&gt;Internet&lt;/keyword&gt;&lt;keyword&gt;Molecular Sequence Annotation&lt;/keyword&gt;&lt;keyword&gt;Sequence Analysis, DNA&lt;/keyword&gt;&lt;/keywords&gt;&lt;dates&gt;&lt;year&gt;2013&lt;/year&gt;&lt;pub-dates&gt;&lt;date&gt;Jan&lt;/date&gt;&lt;/pub-dates&gt;&lt;/dates&gt;&lt;isbn&gt;1362-4962 (Electronic)&amp;#xD;0305-1048 (Linking)&lt;/isbn&gt;&lt;accession-num&gt;23193287&lt;/accession-num&gt;&lt;urls&gt;&lt;related-urls&gt;&lt;url&gt;https://www.ncbi.nlm.nih.gov/pubmed/23193287&lt;/url&gt;&lt;/related-urls&gt;&lt;/urls&gt;&lt;custom2&gt;PMC3531190&lt;/custom2&gt;&lt;electronic-resource-num&gt;10.1093/nar/gks1195&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(38)</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were downloaded from the Influenza Research Database (IRD) </w:t>
      </w:r>
      <w:r w:rsidRPr="00A60A0A">
        <w:rPr>
          <w:rFonts w:ascii="Times New Roman" w:hAnsi="Times New Roman" w:cs="Times New Roman"/>
          <w:sz w:val="24"/>
          <w:szCs w:val="24"/>
        </w:rPr>
        <w:fldChar w:fldCharType="begin">
          <w:fldData xml:space="preserve">PEVuZE5vdGU+PENpdGU+PEF1dGhvcj5aaGFuZzwvQXV0aG9yPjxZZWFyPjIwMTc8L1llYXI+PFJl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PEVuZE5vdGU+PENpdGU+PEF1dGhvcj5aaGFuZzwvQXV0aG9yPjxZZWFyPjIwMTc8L1llYXI+PFJl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(39)</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Duplicate strains</w:t>
      </w:r>
      <w:commentRangeStart w:id="37"/>
      <w:r w:rsidRPr="00A60A0A">
        <w:rPr>
          <w:rFonts w:ascii="Times New Roman" w:hAnsi="Times New Roman" w:cs="Times New Roman"/>
          <w:sz w:val="24"/>
          <w:szCs w:val="24"/>
        </w:rPr>
        <w:t xml:space="preserve"> </w:t>
      </w:r>
      <w:commentRangeEnd w:id="37"/>
      <w:r w:rsidRPr="00A60A0A">
        <w:rPr>
          <w:rStyle w:val="CommentReference"/>
          <w:rFonts w:ascii="Times New Roman" w:hAnsi="Times New Roman" w:cs="Times New Roman"/>
          <w:sz w:val="24"/>
          <w:szCs w:val="24"/>
        </w:rPr>
        <w:commentReference w:id="37"/>
      </w:r>
      <w:r w:rsidRPr="00A60A0A">
        <w:rPr>
          <w:rFonts w:ascii="Times New Roman" w:hAnsi="Times New Roman" w:cs="Times New Roman"/>
          <w:sz w:val="24"/>
          <w:szCs w:val="24"/>
        </w:rPr>
        <w:t xml:space="preserve">were removed from the dataset. Sequences were </w:t>
      </w:r>
      <w:r w:rsidRPr="00A60A0A">
        <w:rPr>
          <w:rFonts w:ascii="Times New Roman" w:hAnsi="Times New Roman" w:cs="Times New Roman"/>
          <w:sz w:val="24"/>
          <w:szCs w:val="24"/>
        </w:rPr>
        <w:lastRenderedPageBreak/>
        <w:t xml:space="preserve">then classified using octoFLU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&lt;EndNote&gt;&lt;Cite&gt;&lt;Author&gt;Chang&lt;/Author&gt;&lt;Year&gt;2019&lt;/Year&gt;&lt;RecNum&gt;1&lt;/RecNum&gt;&lt;DisplayText&gt;(40)&lt;/DisplayText&gt;&lt;record&gt;&lt;rec-number&gt;1&lt;/rec-number&gt;&lt;foreign-keys&gt;&lt;key app="EN" db-id="we99rvfryvdsf2e5tsux902l0ftzx05xpvwe" timestamp="1607637642"&gt;1&lt;/key&gt;&lt;/foreign-keys&gt;&lt;ref-type name="Journal Article"&gt;17&lt;/ref-type&gt;&lt;contributors&gt;&lt;authors&gt;&lt;author&gt;Chang, J.&lt;/author&gt;&lt;author&gt;Anderson, T. K.&lt;/author&gt;&lt;author&gt;Zeller, M. A.&lt;/author&gt;&lt;author&gt;Gauger, P. C.&lt;/author&gt;&lt;author&gt;Vincent, A. L.&lt;/author&gt;&lt;/authors&gt;&lt;/contributors&gt;&lt;auth-address&gt;Virus and Prion Research Unit, National Animal Disease Center, USDA-ARS, Ames, Iowa, USA.&amp;#xD;Department of Veterinary Diagnostic and Production Animal Medicine, College of Veterinary Medicine, Iowa State University, Ames, Iowa, USA.&amp;#xD;Bioinformatics and Computational Biology Program, Iowa State University, Ames, Iowa, USA.&amp;#xD;Virus and Prion Research Unit, National Animal Disease Center, USDA-ARS, Ames, Iowa, USA amy.vincent@ars.usda.gov.&lt;/auth-address&gt;&lt;titles&gt;&lt;title&gt;octoFLU: Automated Classification for the Evolutionary Origin of Influenza A Virus Gene Sequences Detected in U.S. Swine&lt;/title&gt;&lt;secondary-title&gt;Microbiol Resour Announc&lt;/secondary-title&gt;&lt;/titles&gt;&lt;periodical&gt;&lt;full-title&gt;Microbiol Resour Announc&lt;/full-title&gt;&lt;/periodical&gt;&lt;volume&gt;8&lt;/volume&gt;&lt;number&gt;32&lt;/number&gt;&lt;dates&gt;&lt;year&gt;2019&lt;/year&gt;&lt;pub-dates&gt;&lt;date&gt;Aug 8&lt;/date&gt;&lt;/pub-dates&gt;&lt;/dates&gt;&lt;isbn&gt;2576-098X (Electronic)&amp;#xD;2576-098X (Linking)&lt;/isbn&gt;&lt;accession-num&gt;31395641&lt;/accession-num&gt;&lt;urls&gt;&lt;related-urls&gt;&lt;url&gt;https://www.ncbi.nlm.nih.gov/pubmed/31395641&lt;/url&gt;&lt;url&gt;https://www.ncbi.nlm.nih.gov/pmc/articles/PMC6687928/pdf/MRA.00673-19.pdf&lt;/url&gt;&lt;/related-urls&gt;&lt;/urls&gt;&lt;custom2&gt;PMC6687928&lt;/custom2&gt;&lt;electronic-resource-num&gt;10.1128/MRA.00673-19&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(40)</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and those that were from the C-IVA clade (n=</w:t>
      </w:r>
      <w:r w:rsidRPr="00A60A0A">
        <w:rPr>
          <w:rFonts w:ascii="Times New Roman" w:hAnsi="Times New Roman" w:cs="Times New Roman"/>
          <w:sz w:val="24"/>
          <w:szCs w:val="24"/>
        </w:rPr>
        <w:t>1376</w:t>
      </w:r>
      <w:r w:rsidRPr="00A60A0A">
        <w:rPr>
          <w:rFonts w:ascii="Times New Roman" w:hAnsi="Times New Roman" w:cs="Times New Roman"/>
          <w:sz w:val="24"/>
          <w:szCs w:val="24"/>
        </w:rPr>
        <w:t>) were retained for further analysis. All available corresponding gene segments for viruses with whole genome sequences (WGS</w:t>
      </w:r>
      <w:r w:rsidRPr="00A60A0A">
        <w:rPr>
          <w:rFonts w:ascii="Times New Roman" w:hAnsi="Times New Roman" w:cs="Times New Roman"/>
          <w:sz w:val="24"/>
          <w:szCs w:val="24"/>
        </w:rPr>
        <w:t>, n=545</w:t>
      </w:r>
      <w:r w:rsidRPr="00A60A0A">
        <w:rPr>
          <w:rFonts w:ascii="Times New Roman" w:hAnsi="Times New Roman" w:cs="Times New Roman"/>
          <w:sz w:val="24"/>
          <w:szCs w:val="24"/>
        </w:rPr>
        <w:t xml:space="preserve">) were collated and classified into lineage. </w:t>
      </w:r>
      <w:commentRangeStart w:id="38"/>
      <w:commentRangeStart w:id="39"/>
      <w:r w:rsidRPr="00A60A0A">
        <w:rPr>
          <w:rFonts w:ascii="Times New Roman" w:hAnsi="Times New Roman" w:cs="Times New Roman"/>
          <w:sz w:val="24"/>
          <w:szCs w:val="24"/>
        </w:rPr>
        <w:t xml:space="preserve">H3 </w:t>
      </w:r>
      <w:commentRangeEnd w:id="38"/>
      <w:r w:rsidRPr="00A60A0A">
        <w:rPr>
          <w:rStyle w:val="CommentReference"/>
          <w:rFonts w:ascii="Times New Roman" w:hAnsi="Times New Roman" w:cs="Times New Roman"/>
          <w:sz w:val="24"/>
          <w:szCs w:val="24"/>
        </w:rPr>
        <w:commentReference w:id="38"/>
      </w:r>
      <w:r w:rsidRPr="00A60A0A">
        <w:rPr>
          <w:rFonts w:ascii="Times New Roman" w:hAnsi="Times New Roman" w:cs="Times New Roman"/>
          <w:sz w:val="24"/>
          <w:szCs w:val="24"/>
        </w:rPr>
        <w:t xml:space="preserve">clade detection frequency was derived from octoFLU classification of public sequence data and validated with the private regional surveillance data housed in the Iowa State University Veterinary Diagnostic Lab (ISU VDL) visualized on ISU </w:t>
      </w:r>
      <w:proofErr w:type="spellStart"/>
      <w:r w:rsidRPr="00A60A0A">
        <w:rPr>
          <w:rFonts w:ascii="Times New Roman" w:hAnsi="Times New Roman" w:cs="Times New Roman"/>
          <w:sz w:val="24"/>
          <w:szCs w:val="24"/>
        </w:rPr>
        <w:t>FLUture</w:t>
      </w:r>
      <w:proofErr w:type="spellEnd"/>
      <w:r w:rsidRPr="00A60A0A">
        <w:rPr>
          <w:rFonts w:ascii="Times New Roman" w:hAnsi="Times New Roman" w:cs="Times New Roman"/>
          <w:sz w:val="24"/>
          <w:szCs w:val="24"/>
        </w:rPr>
        <w:t xml:space="preserve"> </w:t>
      </w:r>
      <w:r w:rsidRPr="00A60A0A">
        <w:rPr>
          <w:rFonts w:ascii="Times New Roman" w:hAnsi="Times New Roman" w:cs="Times New Roman"/>
          <w:sz w:val="24"/>
          <w:szCs w:val="24"/>
        </w:rPr>
        <w:fldChar w:fldCharType="begin">
          <w:fldData xml:space="preserve">PEVuZE5vdGU+PENpdGU+PEF1dGhvcj5aZWxsZXI8L0F1dGhvcj48WWVhcj4yMDE4PC9ZZWFyPjxS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PEVuZE5vdGU+PENpdGU+PEF1dGhvcj5aZWxsZXI8L0F1dGhvcj48WWVhcj4yMDE4PC9ZZWFyPjxS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(22)</w:t>
      </w:r>
      <w:r w:rsidRPr="00A60A0A">
        <w:rPr>
          <w:rFonts w:ascii="Times New Roman" w:hAnsi="Times New Roman" w:cs="Times New Roman"/>
          <w:sz w:val="24"/>
          <w:szCs w:val="24"/>
        </w:rPr>
        <w:fldChar w:fldCharType="end"/>
      </w:r>
      <w:commentRangeEnd w:id="39"/>
      <w:r w:rsidRPr="00A60A0A">
        <w:rPr>
          <w:rStyle w:val="CommentReference"/>
          <w:rFonts w:ascii="Times New Roman" w:hAnsi="Times New Roman" w:cs="Times New Roman"/>
          <w:sz w:val="24"/>
          <w:szCs w:val="24"/>
        </w:rPr>
        <w:commentReference w:id="39"/>
      </w:r>
      <w:commentRangeStart w:id="40"/>
      <w:r w:rsidRPr="00A60A0A">
        <w:rPr>
          <w:rFonts w:ascii="Times New Roman" w:hAnsi="Times New Roman" w:cs="Times New Roman"/>
          <w:sz w:val="24"/>
          <w:szCs w:val="24"/>
        </w:rPr>
        <w:t xml:space="preserve">. </w:t>
      </w:r>
      <w:commentRangeEnd w:id="40"/>
      <w:r w:rsidRPr="00A60A0A">
        <w:rPr>
          <w:rStyle w:val="CommentReference"/>
          <w:rFonts w:ascii="Times New Roman" w:hAnsi="Times New Roman" w:cs="Times New Roman"/>
          <w:sz w:val="24"/>
          <w:szCs w:val="24"/>
        </w:rPr>
        <w:commentReference w:id="40"/>
      </w:r>
      <w:r w:rsidRPr="00A60A0A">
        <w:rPr>
          <w:rFonts w:ascii="Times New Roman" w:hAnsi="Times New Roman" w:cs="Times New Roman"/>
          <w:sz w:val="24"/>
          <w:szCs w:val="24"/>
        </w:rPr>
        <w:t xml:space="preserve"> </w:t>
      </w:r>
    </w:p>
    <w:p w14:paraId="4AFA0997" w14:textId="4B18D7F3" w:rsidR="000272CE" w:rsidRPr="00A60A0A" w:rsidRDefault="000272C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Estimation of relative genetic diversity</w:t>
      </w:r>
    </w:p>
    <w:p w14:paraId="754EC516" w14:textId="10DD2B73" w:rsidR="000272CE" w:rsidRPr="00A60A0A" w:rsidRDefault="000272C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To generate a computationally tractable dataset, we generated a random subset (n=500) of H3 C-IVA sequences via </w:t>
      </w:r>
      <w:proofErr w:type="spellStart"/>
      <w:r w:rsidRPr="00A60A0A">
        <w:rPr>
          <w:rFonts w:ascii="Times New Roman" w:hAnsi="Times New Roman" w:cs="Times New Roman"/>
          <w:sz w:val="24"/>
          <w:szCs w:val="24"/>
        </w:rPr>
        <w:t>smof</w:t>
      </w:r>
      <w:proofErr w:type="spellEnd"/>
      <w:r w:rsidRPr="00A60A0A">
        <w:rPr>
          <w:rFonts w:ascii="Times New Roman" w:hAnsi="Times New Roman" w:cs="Times New Roman"/>
          <w:sz w:val="24"/>
          <w:szCs w:val="24"/>
        </w:rPr>
        <w:t xml:space="preserve"> v2.21.</w:t>
      </w:r>
      <w:commentRangeStart w:id="41"/>
      <w:commentRangeStart w:id="42"/>
      <w:r w:rsidRPr="00A60A0A">
        <w:rPr>
          <w:rFonts w:ascii="Times New Roman" w:hAnsi="Times New Roman" w:cs="Times New Roman"/>
          <w:sz w:val="24"/>
          <w:szCs w:val="24"/>
        </w:rPr>
        <w:t>0</w:t>
      </w:r>
      <w:commentRangeEnd w:id="41"/>
      <w:r w:rsidRPr="00A60A0A">
        <w:rPr>
          <w:rStyle w:val="CommentReference"/>
          <w:rFonts w:ascii="Times New Roman" w:hAnsi="Times New Roman" w:cs="Times New Roman"/>
          <w:sz w:val="24"/>
          <w:szCs w:val="24"/>
        </w:rPr>
        <w:commentReference w:id="41"/>
      </w:r>
      <w:commentRangeEnd w:id="42"/>
      <w:r w:rsidRPr="00A60A0A">
        <w:rPr>
          <w:rStyle w:val="CommentReference"/>
          <w:rFonts w:ascii="Times New Roman" w:hAnsi="Times New Roman" w:cs="Times New Roman"/>
          <w:sz w:val="24"/>
          <w:szCs w:val="24"/>
        </w:rPr>
        <w:commentReference w:id="42"/>
      </w:r>
      <w:r w:rsidRPr="00A60A0A">
        <w:rPr>
          <w:rFonts w:ascii="Times New Roman" w:hAnsi="Times New Roman" w:cs="Times New Roman"/>
          <w:sz w:val="24"/>
          <w:szCs w:val="24"/>
        </w:rPr>
        <w:t xml:space="preserve">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&lt;EndNote&gt;&lt;Cite&gt;&lt;Author&gt;Arendsee&lt;/Author&gt;&lt;Year&gt;2018&lt;/Year&gt;&lt;RecNum&gt;20&lt;/RecNum&gt;&lt;DisplayText&gt;(41)&lt;/DisplayText&gt;&lt;record&gt;&lt;rec-number&gt;20&lt;/rec-number&gt;&lt;foreign-keys&gt;&lt;key app="EN" db-id="we99rvfryvdsf2e5tsux902l0ftzx05xpvwe" timestamp="1615320614"&gt;20&lt;/key&gt;&lt;/foreign-keys&gt;&lt;ref-type name="Unpublished Work"&gt;34&lt;/ref-type&gt;&lt;contributors&gt;&lt;authors&gt;&lt;author&gt;Arendsee, Z. W.&lt;/author&gt;&lt;author&gt;Chang, J.&lt;/author&gt;&lt;author&gt;Leung, E. &lt;/author&gt;&lt;/authors&gt;&lt;/contributors&gt;&lt;titles&gt;&lt;title&gt; incertae-sedis/smof: first release (version 2.13.1)&lt;/title&gt;&lt;/titles&gt;&lt;dates&gt;&lt;year&gt;2018&lt;/year&gt;&lt;/dates&gt;&lt;urls&gt;&lt;/urls&gt;&lt;electronic-resource-num&gt;10.5281/zenodo.1434656&lt;/electronic-resource-num&gt;&lt;/record&gt;&lt;/Cite&gt;&lt;/EndNote&gt;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(41)</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Sequences were aligned with </w:t>
      </w:r>
      <w:proofErr w:type="spellStart"/>
      <w:r w:rsidRPr="00A60A0A">
        <w:rPr>
          <w:rFonts w:ascii="Times New Roman" w:hAnsi="Times New Roman" w:cs="Times New Roman"/>
          <w:sz w:val="24"/>
          <w:szCs w:val="24"/>
        </w:rPr>
        <w:t>mafft</w:t>
      </w:r>
      <w:proofErr w:type="spellEnd"/>
      <w:r w:rsidRPr="00A60A0A">
        <w:rPr>
          <w:rFonts w:ascii="Times New Roman" w:hAnsi="Times New Roman" w:cs="Times New Roman"/>
          <w:sz w:val="24"/>
          <w:szCs w:val="24"/>
        </w:rPr>
        <w:t xml:space="preserve"> v7.450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&lt;EndNote&gt;&lt;Cite&gt;&lt;Author&gt;Katoh&lt;/Author&gt;&lt;Year&gt;2013&lt;/Year&gt;&lt;RecNum&gt;15&lt;/RecNum&gt;&lt;DisplayText&gt;(42)&lt;/DisplayText&gt;&lt;record&gt;&lt;rec-number&gt;15&lt;/rec-number&gt;&lt;foreign-keys&gt;&lt;key app="EN" db-id="we99rvfryvdsf2e5tsux902l0ftzx05xpvwe" timestamp="1614720692"&gt;15&lt;/key&gt;&lt;/foreign-keys&gt;&lt;ref-type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(42)</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and a maximum-likelihood phylogenetic tree was inferred using the generalized time-reversible model (GTR) of nucleotide substitution in </w:t>
      </w:r>
      <w:proofErr w:type="spellStart"/>
      <w:r w:rsidRPr="00A60A0A">
        <w:rPr>
          <w:rFonts w:ascii="Times New Roman" w:hAnsi="Times New Roman" w:cs="Times New Roman"/>
          <w:sz w:val="24"/>
          <w:szCs w:val="24"/>
        </w:rPr>
        <w:t>FastTree</w:t>
      </w:r>
      <w:proofErr w:type="spellEnd"/>
      <w:r w:rsidRPr="00A60A0A">
        <w:rPr>
          <w:rFonts w:ascii="Times New Roman" w:hAnsi="Times New Roman" w:cs="Times New Roman"/>
          <w:sz w:val="24"/>
          <w:szCs w:val="24"/>
        </w:rPr>
        <w:t xml:space="preserve"> v2.1.11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&lt;EndNote&gt;&lt;Cite&gt;&lt;Author&gt;Price&lt;/Author&gt;&lt;Year&gt;2010&lt;/Year&gt;&lt;RecNum&gt;14&lt;/RecNum&gt;&lt;DisplayText&gt;(43)&lt;/DisplayText&gt;&lt;record&gt;&lt;rec-number&gt;14&lt;/rec-number&gt;&lt;foreign-keys&gt;&lt;key app="EN" db-id="we99rvfryvdsf2e5tsux902l0ftzx05xpvwe" timestamp="1614720542"&gt;14&lt;/key&gt;&lt;/foreign-keys&gt;&lt;ref-type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Alignment/*methods&lt;/keyword&gt;&lt;keyword&gt;Software&lt;/keyword&gt;&lt;/keywords&gt;&lt;dates&gt;&lt;year&gt;2010&lt;/year&gt;&lt;pub-dates&gt;&lt;date&gt;Mar 10&lt;/date&gt;&lt;/pub-dates&gt;&lt;/dates&gt;&lt;isbn&gt;1932-6203 (Electronic)&amp;#xD;1932-6203 (Linking)&lt;/isbn&gt;&lt;accession-num&gt;20224823&lt;/accession-num&gt;&lt;urls&gt;&lt;related-urls&gt;&lt;url&gt;https://www.ncbi.nlm.nih.gov/pubmed/20224823&lt;/url&gt;&lt;/related-urls&gt;&lt;/urls&gt;&lt;custom2&gt;PMC2835736&lt;/custom2&gt;&lt;electronic-resource-num&gt;10.1371/journal.pone.0009490&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(43)</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This tree was used in a root-to-tip regression analysis in </w:t>
      </w:r>
      <w:proofErr w:type="spellStart"/>
      <w:r w:rsidRPr="00A60A0A">
        <w:rPr>
          <w:rFonts w:ascii="Times New Roman" w:hAnsi="Times New Roman" w:cs="Times New Roman"/>
          <w:sz w:val="24"/>
          <w:szCs w:val="24"/>
        </w:rPr>
        <w:t>TempEst</w:t>
      </w:r>
      <w:proofErr w:type="spellEnd"/>
      <w:r w:rsidRPr="00A60A0A">
        <w:rPr>
          <w:rFonts w:ascii="Times New Roman" w:hAnsi="Times New Roman" w:cs="Times New Roman"/>
          <w:sz w:val="24"/>
          <w:szCs w:val="24"/>
        </w:rPr>
        <w:t xml:space="preserve"> v1.5.3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&lt;EndNote&gt;&lt;Cite&gt;&lt;Author&gt;Rambaut&lt;/Author&gt;&lt;Year&gt;2016&lt;/Year&gt;&lt;RecNum&gt;16&lt;/RecNum&gt;&lt;DisplayText&gt;(44)&lt;/DisplayText&gt;&lt;record&gt;&lt;rec-number&gt;16&lt;/rec-number&gt;&lt;foreign-keys&gt;&lt;key app="EN" db-id="we99rvfryvdsf2e5tsux902l0ftzx05xpvwe" timestamp="1614722421"&gt;16&lt;/key&gt;&lt;/foreign-keys&gt;&lt;ref-type name="Journal Article"&gt;17&lt;/ref-type&gt;&lt;contributors&gt;&lt;authors&gt;&lt;author&gt;Rambaut, A.&lt;/author&gt;&lt;author&gt;Lam, T. T.&lt;/author&gt;&lt;author&gt;Max Carvalho, L.&lt;/author&gt;&lt;author&gt;Pybus, O. G.&lt;/author&gt;&lt;/authors&gt;&lt;/contributors&gt;&lt;auth-address&gt;Institute of Evolutionary Biology,; Centre for Immunity, Infection and Evolution, University of Edinburgh, Ashworth Laboratories, King&amp;apos;s Buildings, Edinburgh EH9 3JT, UK.&amp;#xD;School of Public Health, University of Hong Kong, Hong Kong SAR, China and.&amp;#xD;Institute of Evolutionary Biology.&amp;#xD;Department of Zoology, University of Oxford, South Parks Road, Oxford OX1 3PS, UK.&lt;/auth-address&gt;&lt;titles&gt;&lt;title&gt;Exploring the temporal structure of heterochronous sequences using TempEst (formerly Path-O-Gen)&lt;/title&gt;&lt;secondary-title&gt;Virus Evol&lt;/secondary-title&gt;&lt;/titles&gt;&lt;periodical&gt;&lt;full-title&gt;Virus Evol&lt;/full-title&gt;&lt;/periodical&gt;&lt;pages&gt;vew007&lt;/pages&gt;&lt;volume&gt;2&lt;/volume&gt;&lt;number&gt;1&lt;/number&gt;&lt;keywords&gt;&lt;keyword&gt;evolutionary rate&lt;/keyword&gt;&lt;keyword&gt;model selection&lt;/keyword&gt;&lt;keyword&gt;molecular clock&lt;/keyword&gt;&lt;keyword&gt;phylogeny&lt;/keyword&gt;&lt;keyword&gt;regression&lt;/keyword&gt;&lt;/keywords&gt;&lt;dates&gt;&lt;year&gt;2016&lt;/year&gt;&lt;pub-dates&gt;&lt;date&gt;Jan&lt;/date&gt;&lt;/pub-dates&gt;&lt;/dates&gt;&lt;isbn&gt;2057-1577 (Print)&amp;#xD;2057-1577 (Linking)&lt;/isbn&gt;&lt;accession-num&gt;27774300&lt;/accession-num&gt;&lt;urls&gt;&lt;related-urls&gt;&lt;url&gt;https://www.ncbi.nlm.nih.gov/pubmed/27774300&lt;/url&gt;&lt;/related-urls&gt;&lt;/urls&gt;&lt;custom2&gt;PMC4989882&lt;/custom2&gt;&lt;electronic-resource-num&gt;10.1093/ve/vew007&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(44)</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to assess temporal signal and detect genes with incongruous genetic divergence and sampling </w:t>
      </w:r>
      <w:commentRangeStart w:id="43"/>
      <w:r w:rsidRPr="00A60A0A">
        <w:rPr>
          <w:rFonts w:ascii="Times New Roman" w:hAnsi="Times New Roman" w:cs="Times New Roman"/>
          <w:sz w:val="24"/>
          <w:szCs w:val="24"/>
        </w:rPr>
        <w:t>dates</w:t>
      </w:r>
      <w:commentRangeEnd w:id="43"/>
      <w:r w:rsidRPr="00A60A0A">
        <w:rPr>
          <w:rStyle w:val="CommentReference"/>
          <w:rFonts w:ascii="Times New Roman" w:hAnsi="Times New Roman" w:cs="Times New Roman"/>
          <w:sz w:val="24"/>
          <w:szCs w:val="24"/>
        </w:rPr>
        <w:commentReference w:id="43"/>
      </w:r>
      <w:r w:rsidRPr="00A60A0A">
        <w:rPr>
          <w:rFonts w:ascii="Times New Roman" w:hAnsi="Times New Roman" w:cs="Times New Roman"/>
          <w:sz w:val="24"/>
          <w:szCs w:val="24"/>
        </w:rPr>
        <w:t>. The final dataset</w:t>
      </w:r>
      <w:r w:rsidRPr="00A60A0A">
        <w:rPr>
          <w:rFonts w:ascii="Times New Roman" w:hAnsi="Times New Roman" w:cs="Times New Roman"/>
          <w:sz w:val="24"/>
          <w:szCs w:val="24"/>
        </w:rPr>
        <w:t xml:space="preserve"> (n=493)</w:t>
      </w:r>
      <w:r w:rsidRPr="00A60A0A">
        <w:rPr>
          <w:rFonts w:ascii="Times New Roman" w:hAnsi="Times New Roman" w:cs="Times New Roman"/>
          <w:sz w:val="24"/>
          <w:szCs w:val="24"/>
        </w:rPr>
        <w:t xml:space="preserve"> was then analyzed with BEAST v1.8.4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&lt;EndNote&gt;&lt;Cite&gt;&lt;Author&gt;Drummond&lt;/Author&gt;&lt;Year&gt;2007&lt;/Year&gt;&lt;RecNum&gt;17&lt;/RecNum&gt;&lt;DisplayText&gt;(45)&lt;/DisplayText&gt;&lt;record&gt;&lt;rec-number&gt;17&lt;/rec-number&gt;&lt;foreign-keys&gt;&lt;key app="EN" db-id="we99rvfryvdsf2e5tsux902l0ftzx05xpvwe" timestamp="1614723669"&gt;17&lt;/key&gt;&lt;/foreign-keys&gt;&lt;ref-type name="Journal Article"&gt;17&lt;/ref-type&gt;&lt;contributors&gt;&lt;authors&gt;&lt;author&gt;Drummond, A. J.&lt;/author&gt;&lt;author&gt;Rambaut, A.&lt;/author&gt;&lt;/authors&gt;&lt;/contributors&gt;&lt;auth-address&gt;Bioinformatics Institute, University of Auckland, Auckland, New Zealand. alexei@cs.auckland.ac.nz&lt;/auth-address&gt;&lt;titles&gt;&lt;title&gt;BEAST: Bayesian evolutionary analysis by sampling trees&lt;/title&gt;&lt;secondary-title&gt;BMC Evol Biol&lt;/secondary-title&gt;&lt;/titles&gt;&lt;periodical&gt;&lt;full-title&gt;BMC Evol Biol&lt;/full-title&gt;&lt;/periodical&gt;&lt;pages&gt;214&lt;/pages&gt;&lt;volume&gt;7&lt;/volume&gt;&lt;keywords&gt;&lt;keyword&gt;Bayes Theorem&lt;/keyword&gt;&lt;keyword&gt;Computational Biology/*methods&lt;/keyword&gt;&lt;keyword&gt;Computer Simulation&lt;/keyword&gt;&lt;keyword&gt;*Evolution, Molecular&lt;/keyword&gt;&lt;keyword&gt;Models, Genetic&lt;/keyword&gt;&lt;keyword&gt;*Models, Statistical&lt;/keyword&gt;&lt;keyword&gt;*Phylogeny&lt;/keyword&gt;&lt;keyword&gt;Sequence Analysis, DNA&lt;/keyword&gt;&lt;keyword&gt;*Software&lt;/keyword&gt;&lt;/keywords&gt;&lt;dates&gt;&lt;year&gt;2007&lt;/year&gt;&lt;pub-dates&gt;&lt;date&gt;Nov 8&lt;/date&gt;&lt;/pub-dates&gt;&lt;/dates&gt;&lt;isbn&gt;1471-2148 (Electronic)&amp;#xD;1471-2148 (Linking)&lt;/isbn&gt;&lt;accession-num&gt;17996036&lt;/accession-num&gt;&lt;urls&gt;&lt;related-urls&gt;&lt;url&gt;https://www.ncbi.nlm.nih.gov/pubmed/17996036&lt;/url&gt;&lt;/related-urls&gt;&lt;/urls&gt;&lt;custom2&gt;PMC2247476&lt;/custom2&gt;&lt;electronic-resource-num&gt;10.1186/1471-2148-7-214&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(45)</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to estimate effective population size of the C-IVA lineage over time. We applied the GMRF Bayesian </w:t>
      </w:r>
      <w:proofErr w:type="spellStart"/>
      <w:r w:rsidRPr="00A60A0A">
        <w:rPr>
          <w:rFonts w:ascii="Times New Roman" w:hAnsi="Times New Roman" w:cs="Times New Roman"/>
          <w:sz w:val="24"/>
          <w:szCs w:val="24"/>
        </w:rPr>
        <w:t>Skyride</w:t>
      </w:r>
      <w:proofErr w:type="spellEnd"/>
      <w:r w:rsidRPr="00A60A0A">
        <w:rPr>
          <w:rFonts w:ascii="Times New Roman" w:hAnsi="Times New Roman" w:cs="Times New Roman"/>
          <w:sz w:val="24"/>
          <w:szCs w:val="24"/>
        </w:rPr>
        <w:t xml:space="preserve"> coalescent model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&lt;EndNote&gt;&lt;Cite&gt;&lt;Author&gt;Minin&lt;/Author&gt;&lt;Year&gt;2008&lt;/Year&gt;&lt;RecNum&gt;56&lt;/RecNum&gt;&lt;DisplayText&gt;(46)&lt;/DisplayText&gt;&lt;record&gt;&lt;rec-number&gt;56&lt;/rec-number&gt;&lt;foreign-keys&gt;&lt;key app="EN" db-id="we99rvfryvdsf2e5tsux902l0ftzx05xpvwe" timestamp="1622050422"&gt;56&lt;/key&gt;&lt;/foreign-keys&gt;&lt;ref-type name="Journal Article"&gt;17&lt;/ref-type&gt;&lt;contributors&gt;&lt;authors&gt;&lt;author&gt;Minin, V. N.&lt;/author&gt;&lt;author&gt;Bloomquist, E. W.&lt;/author&gt;&lt;author&gt;Suchard, M. A.&lt;/author&gt;&lt;/authors&gt;&lt;/contributors&gt;&lt;auth-address&gt;Department of Statistics, University of Washington, USA. vminin@u.washington.edu&lt;/auth-address&gt;&lt;titles&gt;&lt;title&gt;Smooth skyride through a rough skyline: Bayesian coalescent-based inference of population dynamics&lt;/title&gt;&lt;secondary-title&gt;Mol Biol Evol&lt;/secondary-title&gt;&lt;/titles&gt;&lt;periodical&gt;&lt;full-title&gt;Mol Biol Evol&lt;/full-title&gt;&lt;/periodical&gt;&lt;pages&gt;1459-71&lt;/pages&gt;&lt;volume&gt;25&lt;/volume&gt;&lt;number&gt;7&lt;/number&gt;&lt;keywords&gt;&lt;keyword&gt;*Bayes Theorem&lt;/keyword&gt;&lt;keyword&gt;Egypt&lt;/keyword&gt;&lt;keyword&gt;*Genetics, Population&lt;/keyword&gt;&lt;keyword&gt;Hepacivirus/genetics&lt;/keyword&gt;&lt;keyword&gt;Humans&lt;/keyword&gt;&lt;keyword&gt;Markov Chains&lt;/keyword&gt;&lt;keyword&gt;Mathematics&lt;/keyword&gt;&lt;keyword&gt;*Models, Genetic&lt;/keyword&gt;&lt;keyword&gt;*Models, Statistical&lt;/keyword&gt;&lt;keyword&gt;Orthomyxoviridae/genetics&lt;/keyword&gt;&lt;keyword&gt;Phylogeny&lt;/keyword&gt;&lt;keyword&gt;Population Density&lt;/keyword&gt;&lt;keyword&gt;*Population Dynamics&lt;/keyword&gt;&lt;/keywords&gt;&lt;dates&gt;&lt;year&gt;2008&lt;/year&gt;&lt;pub-dates&gt;&lt;date&gt;Jul&lt;/date&gt;&lt;/pub-dates&gt;&lt;/dates&gt;&lt;isbn&gt;1537-1719 (Electronic)&amp;#xD;0737-4038 (Linking)&lt;/isbn&gt;&lt;accession-num&gt;18408232&lt;/accession-num&gt;&lt;urls&gt;&lt;related-urls&gt;&lt;url&gt;https://www.ncbi.nlm.nih.gov/pubmed/18408232&lt;/url&gt;&lt;/related-urls&gt;&lt;/urls&gt;&lt;custom2&gt;PMC3302198&lt;/custom2&gt;&lt;electronic-resource-num&gt;10.1093/molbev/msn090&lt;/electronic-resource-num&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(46)</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with a GTR substitution model with gamma-distributed rate variation, an uncorrelated relaxed clock, and a MCMC chain length of 100,000,000 with sampling every 10,000 iterations. Demographic reconstruction was performed using the GMRF </w:t>
      </w:r>
      <w:proofErr w:type="spellStart"/>
      <w:r w:rsidRPr="00A60A0A">
        <w:rPr>
          <w:rFonts w:ascii="Times New Roman" w:hAnsi="Times New Roman" w:cs="Times New Roman"/>
          <w:sz w:val="24"/>
          <w:szCs w:val="24"/>
        </w:rPr>
        <w:t>skyride</w:t>
      </w:r>
      <w:proofErr w:type="spellEnd"/>
      <w:r w:rsidRPr="00A60A0A">
        <w:rPr>
          <w:rFonts w:ascii="Times New Roman" w:hAnsi="Times New Roman" w:cs="Times New Roman"/>
          <w:sz w:val="24"/>
          <w:szCs w:val="24"/>
        </w:rPr>
        <w:t xml:space="preserve"> reconstruction in Tracer v1.7.1 </w:t>
      </w:r>
      <w:r w:rsidRPr="00A60A0A">
        <w:rPr>
          <w:rFonts w:ascii="Times New Roman" w:hAnsi="Times New Roman" w:cs="Times New Roman"/>
          <w:sz w:val="24"/>
          <w:szCs w:val="24"/>
        </w:rPr>
        <w:fldChar w:fldCharType="begin">
          <w:fldData xml:space="preserve">PEVuZE5vdGU+PENpdGU+PEF1dGhvcj5SYW1iYXV0PC9BdXRob3I+PFllYXI+MjAxODwvWWVhcj48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PEVuZE5vdGU+PENpdGU+PEF1dGhvcj5SYW1iYXV0PC9BdXRob3I+PFllYXI+MjAxODwvWWVhcj48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(47)</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and a maximum clade credibility (MCC) tree was generated using </w:t>
      </w:r>
      <w:proofErr w:type="spellStart"/>
      <w:r w:rsidRPr="00A60A0A">
        <w:rPr>
          <w:rFonts w:ascii="Times New Roman" w:hAnsi="Times New Roman" w:cs="Times New Roman"/>
          <w:sz w:val="24"/>
          <w:szCs w:val="24"/>
        </w:rPr>
        <w:t>TreeAnnotator</w:t>
      </w:r>
      <w:proofErr w:type="spellEnd"/>
      <w:r w:rsidRPr="00A60A0A">
        <w:rPr>
          <w:rFonts w:ascii="Times New Roman" w:hAnsi="Times New Roman" w:cs="Times New Roman"/>
          <w:sz w:val="24"/>
          <w:szCs w:val="24"/>
        </w:rPr>
        <w:t xml:space="preserve"> v1.8.4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&lt;EndNote&gt;&lt;Cite&gt;&lt;Author&gt;Rambaut&lt;/Author&gt;&lt;Year&gt;2015&lt;/Year&gt;&lt;RecNum&gt;58&lt;/RecNum&gt;&lt;DisplayText&gt;(48)&lt;/DisplayText&gt;&lt;record&gt;&lt;rec-number&gt;58&lt;/rec-number&gt;&lt;foreign-keys&gt;&lt;key app="EN" db-id="we99rvfryvdsf2e5tsux902l0ftzx05xpvwe" timestamp="1622051422"&gt;58&lt;/key&gt;&lt;/foreign-keys&gt;&lt;ref-type name="Journal Article"&gt;17&lt;/ref-type&gt;&lt;contributors&gt;&lt;authors&gt;&lt;author&gt;Rambaut, A.&lt;/author&gt;&lt;author&gt;Drummond, A. J.&lt;/author&gt;&lt;/authors&gt;&lt;/contributors&gt;&lt;titles&gt;&lt;title&gt;TreeAnnotator v1. 8.4&lt;/title&gt;&lt;secondary-title&gt;MCMC Output analysis&lt;/secondary-title&gt;&lt;/titles&gt;&lt;periodical&gt;&lt;full-title&gt;MCMC Output analysis&lt;/full-title&gt;&lt;/periodical&gt;&lt;dates&gt;&lt;year&gt;2015&lt;/year&gt;&lt;/dates&gt;&lt;urls&gt;&lt;/urls&gt;&lt;/record&gt;&lt;/Cite&gt;&lt;/EndNote&gt;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(48)</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p>
    <w:p w14:paraId="69EBD806" w14:textId="0028A19A" w:rsidR="000272CE" w:rsidRPr="00A60A0A" w:rsidRDefault="000272C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Deployment of Nextstrain for H3 IAV in swine</w:t>
      </w:r>
    </w:p>
    <w:p w14:paraId="17CB41E9" w14:textId="4652EF71" w:rsidR="000272CE" w:rsidRPr="00A60A0A" w:rsidRDefault="000272C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The Nextstrain </w:t>
      </w:r>
      <w:r w:rsidRPr="00A60A0A">
        <w:rPr>
          <w:rFonts w:ascii="Times New Roman" w:hAnsi="Times New Roman" w:cs="Times New Roman"/>
          <w:sz w:val="24"/>
          <w:szCs w:val="24"/>
        </w:rPr>
        <w:fldChar w:fldCharType="begin">
          <w:fldData xml:space="preserve">PEVuZE5vdGU+PENpdGU+PEF1dGhvcj5IYWRmaWVsZDwvQXV0aG9yPjxZZWFyPjIwMTg8L1llYXI+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YWx0LXBlcmlvZGljYWw+PHBhZ2VzPjQxMjEtNDEyMzwvcGFnZXM+PHZvbHVtZT4zNDwvdm9sdW1l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PEVuZE5vdGU+PENpdGU+PEF1dGhvcj5IYWRmaWVsZDwvQXV0aG9yPjxZZWFyPjIwMTg8L1llYXI+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YWx0LXBlcmlvZGljYWw+PHBhZ2VzPjQxMjEtNDEyMzwvcGFnZXM+PHZvbHVtZT4zNDwvdm9sdW1l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(24)</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platform was adapted for H3 IAV-S. A time-scaled tree was estimated for all H3 swine IAV HA genes, and a focused C-IVA HA nucleotide sequence dataset </w:t>
      </w:r>
      <w:r w:rsidRPr="00A60A0A">
        <w:rPr>
          <w:rFonts w:ascii="Times New Roman" w:hAnsi="Times New Roman" w:cs="Times New Roman"/>
          <w:sz w:val="24"/>
          <w:szCs w:val="24"/>
        </w:rPr>
        <w:lastRenderedPageBreak/>
        <w:t xml:space="preserve">using the “refine” Augur command </w:t>
      </w: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EN.CITE &lt;EndNote&gt;&lt;Cite&gt;&lt;Author&gt;Huddleston&lt;/Author&gt;&lt;Year&gt;2021&lt;/Year&gt;&lt;RecNum&gt;57&lt;/RecNum&gt;&lt;DisplayText&gt;(49)&lt;/DisplayText&gt;&lt;record&gt;&lt;rec-number&gt;57&lt;/rec-number&gt;&lt;foreign-keys&gt;&lt;key app="EN" db-id="we99rvfryvdsf2e5tsux902l0ftzx05xpvwe" timestamp="1622051179"&gt;57&lt;/key&gt;&lt;/foreign-keys&gt;&lt;ref-type name="Journal Article"&gt;17&lt;/ref-type&gt;&lt;contributors&gt;&lt;authors&gt;&lt;author&gt;Huddleston, John&lt;/author&gt;&lt;author&gt;Hadfield, James&lt;/author&gt;&lt;author&gt;Sibley, Thomas R&lt;/author&gt;&lt;author&gt;Lee, Jover&lt;/author&gt;&lt;author&gt;Fay, Kairsten&lt;/author&gt;&lt;author&gt;Ilcisin, Misja&lt;/author&gt;&lt;author&gt;Harkins, Elias&lt;/author&gt;&lt;author&gt;Bedford, Trevor&lt;/author&gt;&lt;author&gt;Neher, Richard A&lt;/author&gt;&lt;author&gt;Hodcroft, Emma B&lt;/author&gt;&lt;/authors&gt;&lt;/contributors&gt;&lt;titles&gt;&lt;title&gt;Augur: a bioinformatics toolkit for phylogenetic analyses of human pathogens&lt;/title&gt;&lt;secondary-title&gt;Journal of Open Source Software&lt;/secondary-title&gt;&lt;/titles&gt;&lt;periodical&gt;&lt;full-title&gt;Journal of Open Source Software&lt;/full-title&gt;&lt;/periodical&gt;&lt;pages&gt;2906&lt;/pages&gt;&lt;volume&gt;6&lt;/volume&gt;&lt;number&gt;57&lt;/number&gt;&lt;dates&gt;&lt;year&gt;2021&lt;/year&gt;&lt;/dates&gt;&lt;isbn&gt;2475-9066&lt;/isbn&gt;&lt;urls&gt;&lt;/urls&gt;&lt;/record&gt;&lt;/Cite&gt;&lt;/EndNote&gt;</w:instrText>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(49)</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A separate time-scaled tree was estimated for paired NA nucleotide sequences and the two trees were then compared using the Auspice visualization platform (https://github.com/nextstrain/auspice). Amino acid substitutions were annotated on the backbone of the tree using the “ancestral” and “translate” commands. The H3 antigenic motif was visualized by combining the “Color </w:t>
      </w:r>
      <w:proofErr w:type="gramStart"/>
      <w:r w:rsidRPr="00A60A0A">
        <w:rPr>
          <w:rFonts w:ascii="Times New Roman" w:hAnsi="Times New Roman" w:cs="Times New Roman"/>
          <w:sz w:val="24"/>
          <w:szCs w:val="24"/>
        </w:rPr>
        <w:t>By</w:t>
      </w:r>
      <w:proofErr w:type="gramEnd"/>
      <w:r w:rsidRPr="00A60A0A">
        <w:rPr>
          <w:rFonts w:ascii="Times New Roman" w:hAnsi="Times New Roman" w:cs="Times New Roman"/>
          <w:sz w:val="24"/>
          <w:szCs w:val="24"/>
        </w:rPr>
        <w:t xml:space="preserve"> Genotype” function for positions 145, 155, 156, 158, 159, and 189. The lineages determined through octoFLU of the other six gene segments were mapped onto the HA tree using the “traits” command. The “traits” command also integrated geographic information at the U.S. state level and computed putative transmission between states. These data were exported as JSON files that are interactively visualized on the web at https://flu-crew.org on an AWS server using </w:t>
      </w:r>
      <w:commentRangeStart w:id="44"/>
      <w:commentRangeStart w:id="45"/>
      <w:r w:rsidRPr="00A60A0A">
        <w:rPr>
          <w:rFonts w:ascii="Times New Roman" w:hAnsi="Times New Roman" w:cs="Times New Roman"/>
          <w:sz w:val="24"/>
          <w:szCs w:val="24"/>
        </w:rPr>
        <w:t xml:space="preserve">USDA-ARS </w:t>
      </w:r>
      <w:proofErr w:type="spellStart"/>
      <w:r w:rsidRPr="00A60A0A">
        <w:rPr>
          <w:rFonts w:ascii="Times New Roman" w:hAnsi="Times New Roman" w:cs="Times New Roman"/>
          <w:sz w:val="24"/>
          <w:szCs w:val="24"/>
        </w:rPr>
        <w:t>SCInet</w:t>
      </w:r>
      <w:proofErr w:type="spellEnd"/>
      <w:r w:rsidRPr="00A60A0A">
        <w:rPr>
          <w:rFonts w:ascii="Times New Roman" w:hAnsi="Times New Roman" w:cs="Times New Roman"/>
          <w:sz w:val="24"/>
          <w:szCs w:val="24"/>
        </w:rPr>
        <w:t xml:space="preserve"> </w:t>
      </w:r>
      <w:commentRangeEnd w:id="44"/>
      <w:r w:rsidRPr="00A60A0A">
        <w:rPr>
          <w:rStyle w:val="CommentReference"/>
          <w:rFonts w:ascii="Times New Roman" w:hAnsi="Times New Roman" w:cs="Times New Roman"/>
          <w:sz w:val="24"/>
          <w:szCs w:val="24"/>
        </w:rPr>
        <w:commentReference w:id="44"/>
      </w:r>
      <w:commentRangeEnd w:id="45"/>
      <w:r w:rsidRPr="00A60A0A">
        <w:rPr>
          <w:rStyle w:val="CommentReference"/>
          <w:rFonts w:ascii="Times New Roman" w:hAnsi="Times New Roman" w:cs="Times New Roman"/>
          <w:sz w:val="24"/>
          <w:szCs w:val="24"/>
        </w:rPr>
        <w:commentReference w:id="45"/>
      </w:r>
      <w:r w:rsidRPr="00A60A0A">
        <w:rPr>
          <w:rFonts w:ascii="Times New Roman" w:hAnsi="Times New Roman" w:cs="Times New Roman"/>
          <w:sz w:val="24"/>
          <w:szCs w:val="24"/>
        </w:rPr>
        <w:t>with all files provided at https://github.com/flu-crew/.</w:t>
      </w:r>
    </w:p>
    <w:p w14:paraId="6BAC586A" w14:textId="0899BDC8" w:rsidR="000272CE" w:rsidRPr="00A60A0A" w:rsidRDefault="000272CE"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Antigenic Characterization</w:t>
      </w:r>
    </w:p>
    <w:p w14:paraId="4DC8D35E" w14:textId="5C4A9207" w:rsidR="000272CE" w:rsidRPr="00A60A0A" w:rsidRDefault="000272C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We identified two C-IVA genetic clades co-circulating in the U.S. from </w:t>
      </w:r>
      <w:r w:rsidRPr="00A60A0A">
        <w:rPr>
          <w:rFonts w:ascii="Times New Roman" w:hAnsi="Times New Roman" w:cs="Times New Roman"/>
          <w:sz w:val="24"/>
          <w:szCs w:val="24"/>
        </w:rPr>
        <w:t xml:space="preserve">January </w:t>
      </w:r>
      <w:r w:rsidRPr="00A60A0A">
        <w:rPr>
          <w:rFonts w:ascii="Times New Roman" w:hAnsi="Times New Roman" w:cs="Times New Roman"/>
          <w:sz w:val="24"/>
          <w:szCs w:val="24"/>
        </w:rPr>
        <w:t xml:space="preserve">2019 to </w:t>
      </w:r>
      <w:r w:rsidRPr="00A60A0A">
        <w:rPr>
          <w:rFonts w:ascii="Times New Roman" w:hAnsi="Times New Roman" w:cs="Times New Roman"/>
          <w:sz w:val="24"/>
          <w:szCs w:val="24"/>
        </w:rPr>
        <w:t xml:space="preserve">Mar </w:t>
      </w:r>
      <w:r w:rsidRPr="00A60A0A">
        <w:rPr>
          <w:rFonts w:ascii="Times New Roman" w:hAnsi="Times New Roman" w:cs="Times New Roman"/>
          <w:sz w:val="24"/>
          <w:szCs w:val="24"/>
        </w:rPr>
        <w:t>202</w:t>
      </w:r>
      <w:r w:rsidRPr="00A60A0A">
        <w:rPr>
          <w:rFonts w:ascii="Times New Roman" w:hAnsi="Times New Roman" w:cs="Times New Roman"/>
          <w:sz w:val="24"/>
          <w:szCs w:val="24"/>
        </w:rPr>
        <w:t>1;</w:t>
      </w:r>
      <w:r w:rsidRPr="00A60A0A">
        <w:rPr>
          <w:rFonts w:ascii="Times New Roman" w:hAnsi="Times New Roman" w:cs="Times New Roman"/>
          <w:sz w:val="24"/>
          <w:szCs w:val="24"/>
        </w:rPr>
        <w:t xml:space="preserve"> one clade formed the majority of detections</w:t>
      </w:r>
      <w:r w:rsidRPr="00A60A0A">
        <w:rPr>
          <w:rFonts w:ascii="Times New Roman" w:hAnsi="Times New Roman" w:cs="Times New Roman"/>
          <w:sz w:val="24"/>
          <w:szCs w:val="24"/>
        </w:rPr>
        <w:t xml:space="preserve"> (89.3% of 326 sequences) and </w:t>
      </w:r>
      <w:r w:rsidRPr="00A60A0A">
        <w:rPr>
          <w:rFonts w:ascii="Times New Roman" w:hAnsi="Times New Roman" w:cs="Times New Roman"/>
          <w:sz w:val="24"/>
          <w:szCs w:val="24"/>
        </w:rPr>
        <w:t>the other was minor</w:t>
      </w:r>
      <w:r w:rsidRPr="00A60A0A">
        <w:rPr>
          <w:rFonts w:ascii="Times New Roman" w:hAnsi="Times New Roman" w:cs="Times New Roman"/>
          <w:sz w:val="24"/>
          <w:szCs w:val="24"/>
        </w:rPr>
        <w:t>,</w:t>
      </w:r>
      <w:r w:rsidRPr="00A60A0A">
        <w:rPr>
          <w:rFonts w:ascii="Times New Roman" w:hAnsi="Times New Roman" w:cs="Times New Roman"/>
          <w:sz w:val="24"/>
          <w:szCs w:val="24"/>
        </w:rPr>
        <w:t xml:space="preserve"> but persistent. To identify a representative sequence for each clade, we generated an HA1 consensus sequence in Geneious Prime 2020.2.3 and selected the best matching field strain from the USDA-APHIS IAV in swine repository at the National Veterinary Services Laboratories. For the major clade, we identified an amino acid substitution at position 156 on the backbone of the phylogeny using Nextstrain. We selected an “ancestral” strain and a “contemporary” strain to reflect the substitution at 156. The three field strains most similar to the consensus sequences (A/swine/Oklahoma/A01770191/2015 – C-IVA major/ancestral, A/swine/North Carolina/A02245294/2019 – C-IVA major/contemporary, and </w:t>
      </w:r>
      <w:r w:rsidRPr="00A60A0A">
        <w:rPr>
          <w:rFonts w:ascii="Times New Roman" w:hAnsi="Times New Roman" w:cs="Times New Roman"/>
          <w:sz w:val="24"/>
          <w:szCs w:val="24"/>
        </w:rPr>
        <w:lastRenderedPageBreak/>
        <w:t>A/swine/Minnesota/A02266068/2018 – C-IVA minor) were selected to be antigenically characterized.</w:t>
      </w:r>
    </w:p>
    <w:p w14:paraId="2C61968A" w14:textId="42419AD9" w:rsidR="000272CE" w:rsidRPr="00A60A0A" w:rsidRDefault="000272CE"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A panel of swine antisera was constructed using sera previously produced by immunizing two pigs </w:t>
      </w:r>
      <w:commentRangeStart w:id="46"/>
      <w:r w:rsidRPr="00A60A0A">
        <w:rPr>
          <w:rFonts w:ascii="Times New Roman" w:hAnsi="Times New Roman" w:cs="Times New Roman"/>
          <w:sz w:val="24"/>
          <w:szCs w:val="24"/>
        </w:rPr>
        <w:fldChar w:fldCharType="begin">
          <w:fldData xml:space="preserve">PEVuZE5vdGU+PENpdGU+PEF1dGhvcj5MZXdpczwvQXV0aG9yPjxZZWFyPjIwMTQ8L1llYXI+PFJl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PEVuZE5vdGU+PENpdGU+PEF1dGhvcj5MZXdpczwvQXV0aG9yPjxZZWFyPjIwMTQ8L1llYXI+PFJl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(10, 28)</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commentRangeEnd w:id="46"/>
      <w:r w:rsidRPr="00A60A0A">
        <w:rPr>
          <w:rStyle w:val="CommentReference"/>
          <w:rFonts w:ascii="Times New Roman" w:hAnsi="Times New Roman" w:cs="Times New Roman"/>
          <w:sz w:val="24"/>
          <w:szCs w:val="24"/>
        </w:rPr>
        <w:commentReference w:id="46"/>
      </w:r>
      <w:r w:rsidRPr="00A60A0A">
        <w:rPr>
          <w:rFonts w:ascii="Times New Roman" w:hAnsi="Times New Roman" w:cs="Times New Roman"/>
          <w:sz w:val="24"/>
          <w:szCs w:val="24"/>
        </w:rPr>
        <w:t xml:space="preserve">Hemagglutination inhibition (HI) assays were performed on test antigens using </w:t>
      </w:r>
      <w:proofErr w:type="gramStart"/>
      <w:r w:rsidRPr="00A60A0A">
        <w:rPr>
          <w:rFonts w:ascii="Times New Roman" w:hAnsi="Times New Roman" w:cs="Times New Roman"/>
          <w:sz w:val="24"/>
          <w:szCs w:val="24"/>
        </w:rPr>
        <w:t>turkey</w:t>
      </w:r>
      <w:proofErr w:type="gramEnd"/>
      <w:r w:rsidRPr="00A60A0A">
        <w:rPr>
          <w:rFonts w:ascii="Times New Roman" w:hAnsi="Times New Roman" w:cs="Times New Roman"/>
          <w:sz w:val="24"/>
          <w:szCs w:val="24"/>
        </w:rPr>
        <w:t xml:space="preserve"> red blood cells and sera treated with Receptor Destroying Enzyme (II) (Hardy Diagnostics). Fold reduction in titer was calculated by dividing the log transformed homologous titer of each antisera by the log transformed heterologous titer of each test antigen. HI data with the selected H3 C-IVA strains were merged with a subset of previously generated H3 antigenic data and used to create three-dimensional antigenic maps via ACMACS </w:t>
      </w:r>
      <w:r w:rsidRPr="00A60A0A">
        <w:rPr>
          <w:rFonts w:ascii="Times New Roman" w:hAnsi="Times New Roman" w:cs="Times New Roman"/>
          <w:sz w:val="24"/>
          <w:szCs w:val="24"/>
        </w:rPr>
        <w:fldChar w:fldCharType="begin">
          <w:fldData xml:space="preserve">PEVuZE5vdGU+PENpdGU+PEF1dGhvcj5TbWl0aDwvQXV0aG9yPjxZZWFyPjIwMDQ8L1llYXI+PFJl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PEVuZE5vdGU+PENpdGU+PEF1dGhvcj5TbWl0aDwvQXV0aG9yPjxZZWFyPjIwMDQ8L1llYXI+PFJl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(8, 10, 28)</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w:t>
      </w:r>
    </w:p>
    <w:p w14:paraId="622550E2" w14:textId="69F3005E" w:rsidR="000272CE" w:rsidRPr="00A60A0A" w:rsidRDefault="000272CE" w:rsidP="00A60A0A">
      <w:pPr>
        <w:spacing w:line="480" w:lineRule="auto"/>
        <w:ind w:firstLine="720"/>
        <w:rPr>
          <w:rFonts w:ascii="Times New Roman" w:hAnsi="Times New Roman" w:cs="Times New Roman"/>
          <w:sz w:val="24"/>
          <w:szCs w:val="24"/>
        </w:rPr>
      </w:pPr>
      <w:commentRangeStart w:id="47"/>
      <w:r w:rsidRPr="00A60A0A">
        <w:rPr>
          <w:rFonts w:ascii="Times New Roman" w:hAnsi="Times New Roman" w:cs="Times New Roman"/>
          <w:sz w:val="24"/>
          <w:szCs w:val="24"/>
        </w:rPr>
        <w:t xml:space="preserve">An </w:t>
      </w:r>
      <w:commentRangeEnd w:id="47"/>
      <w:r w:rsidRPr="00A60A0A">
        <w:rPr>
          <w:rStyle w:val="CommentReference"/>
          <w:rFonts w:ascii="Times New Roman" w:hAnsi="Times New Roman" w:cs="Times New Roman"/>
          <w:sz w:val="24"/>
          <w:szCs w:val="24"/>
        </w:rPr>
        <w:commentReference w:id="47"/>
      </w:r>
      <w:r w:rsidRPr="00A60A0A">
        <w:rPr>
          <w:rFonts w:ascii="Times New Roman" w:hAnsi="Times New Roman" w:cs="Times New Roman"/>
          <w:sz w:val="24"/>
          <w:szCs w:val="24"/>
        </w:rPr>
        <w:t xml:space="preserve">enzyme-linked lectin assay (ELLA) was used to determine neuraminidase inhibiting (NI) antibody titers using peanut agglutinin-horse radish peroxidase (PNA-HRP) (Sigma-Aldrich, St. Louis, MO) and 3,3’,5,5’-tetramethylbenzidine (TMB) (KPL Laboratories, Gaithersburg, MD), as previously described </w:t>
      </w:r>
      <w:r w:rsidRPr="00A60A0A">
        <w:rPr>
          <w:rFonts w:ascii="Times New Roman" w:hAnsi="Times New Roman" w:cs="Times New Roman"/>
          <w:sz w:val="24"/>
          <w:szCs w:val="24"/>
        </w:rPr>
        <w:fldChar w:fldCharType="begin">
          <w:fldData xml:space="preserve">PEVuZE5vdGU+PENpdGU+PEF1dGhvcj5HYW88L0F1dGhvcj48WWVhcj4yMDE2PC9ZZWFyPjxSZWNO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</w:fldData>
        </w:fldChar>
      </w:r>
      <w:r w:rsidRPr="00A60A0A">
        <w:rPr>
          <w:rFonts w:ascii="Times New Roman" w:hAnsi="Times New Roman" w:cs="Times New Roman"/>
          <w:sz w:val="24"/>
          <w:szCs w:val="24"/>
        </w:rPr>
        <w:instrText xml:space="preserve"> ADDIN EN.CITE </w:instrText>
      </w:r>
      <w:r w:rsidRPr="00A60A0A">
        <w:rPr>
          <w:rFonts w:ascii="Times New Roman" w:hAnsi="Times New Roman" w:cs="Times New Roman"/>
          <w:sz w:val="24"/>
          <w:szCs w:val="24"/>
        </w:rPr>
        <w:fldChar w:fldCharType="begin">
          <w:fldData xml:space="preserve">PEVuZE5vdGU+PENpdGU+PEF1dGhvcj5HYW88L0F1dGhvcj48WWVhcj4yMDE2PC9ZZWFyPjxSZWNO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</w:fldData>
        </w:fldChar>
      </w:r>
      <w:r w:rsidRPr="00A60A0A">
        <w:rPr>
          <w:rFonts w:ascii="Times New Roman" w:hAnsi="Times New Roman" w:cs="Times New Roman"/>
          <w:sz w:val="24"/>
          <w:szCs w:val="24"/>
        </w:rPr>
        <w:instrText xml:space="preserve"> ADDIN EN.CITE.DATA </w:instrText>
      </w:r>
      <w:r w:rsidRPr="00A60A0A">
        <w:rPr>
          <w:rFonts w:ascii="Times New Roman" w:hAnsi="Times New Roman" w:cs="Times New Roman"/>
          <w:sz w:val="24"/>
          <w:szCs w:val="24"/>
        </w:rPr>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r>
      <w:r w:rsidRPr="00A60A0A">
        <w:rPr>
          <w:rFonts w:ascii="Times New Roman" w:hAnsi="Times New Roman" w:cs="Times New Roman"/>
          <w:sz w:val="24"/>
          <w:szCs w:val="24"/>
        </w:rPr>
        <w:fldChar w:fldCharType="separate"/>
      </w:r>
      <w:r w:rsidRPr="00A60A0A">
        <w:rPr>
          <w:rFonts w:ascii="Times New Roman" w:hAnsi="Times New Roman" w:cs="Times New Roman"/>
          <w:noProof/>
          <w:sz w:val="24"/>
          <w:szCs w:val="24"/>
        </w:rPr>
        <w:t>(50, 51)</w:t>
      </w:r>
      <w:r w:rsidRPr="00A60A0A">
        <w:rPr>
          <w:rFonts w:ascii="Times New Roman" w:hAnsi="Times New Roman" w:cs="Times New Roman"/>
          <w:sz w:val="24"/>
          <w:szCs w:val="24"/>
        </w:rPr>
        <w:fldChar w:fldCharType="end"/>
      </w:r>
      <w:r w:rsidRPr="00A60A0A">
        <w:rPr>
          <w:rFonts w:ascii="Times New Roman" w:hAnsi="Times New Roman" w:cs="Times New Roman"/>
          <w:sz w:val="24"/>
          <w:szCs w:val="24"/>
        </w:rPr>
        <w:t xml:space="preserve">. The optical density (OD) of the plates was read at 650 nm and the titer was assigned as the reciprocal of the highest dilution resulting in at least 50% inhibition. </w:t>
      </w:r>
    </w:p>
    <w:p w14:paraId="2A620C2A" w14:textId="7750ECDA" w:rsidR="00BE5302" w:rsidRPr="00A60A0A" w:rsidRDefault="00BE5302"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t>Data Availability</w:t>
      </w:r>
    </w:p>
    <w:p w14:paraId="769B606D" w14:textId="5598A02F" w:rsidR="00BE5302" w:rsidRPr="00A60A0A" w:rsidRDefault="00BE5302" w:rsidP="00A60A0A">
      <w:pPr>
        <w:spacing w:line="480" w:lineRule="auto"/>
        <w:ind w:firstLine="720"/>
        <w:rPr>
          <w:rFonts w:ascii="Times New Roman" w:hAnsi="Times New Roman" w:cs="Times New Roman"/>
          <w:b/>
          <w:sz w:val="24"/>
          <w:szCs w:val="24"/>
        </w:rPr>
      </w:pPr>
      <w:r w:rsidRPr="00A60A0A">
        <w:rPr>
          <w:rFonts w:ascii="Times New Roman" w:hAnsi="Times New Roman" w:cs="Times New Roman"/>
          <w:sz w:val="24"/>
          <w:szCs w:val="24"/>
        </w:rPr>
        <w:t xml:space="preserve">The code and data associated with this manuscript is provide at https://github.com/flu-crew. Supplemental figures are available online at </w:t>
      </w:r>
      <w:commentRangeStart w:id="48"/>
      <w:r w:rsidRPr="00A60A0A">
        <w:rPr>
          <w:rFonts w:ascii="Times New Roman" w:hAnsi="Times New Roman" w:cs="Times New Roman"/>
          <w:sz w:val="24"/>
          <w:szCs w:val="24"/>
          <w:highlight w:val="yellow"/>
        </w:rPr>
        <w:t>XXX</w:t>
      </w:r>
      <w:commentRangeEnd w:id="48"/>
      <w:r w:rsidRPr="00A60A0A">
        <w:rPr>
          <w:rStyle w:val="CommentReference"/>
          <w:rFonts w:ascii="Times New Roman" w:hAnsi="Times New Roman" w:cs="Times New Roman"/>
          <w:sz w:val="24"/>
          <w:szCs w:val="24"/>
          <w:highlight w:val="yellow"/>
        </w:rPr>
        <w:commentReference w:id="48"/>
      </w:r>
      <w:r w:rsidRPr="00A60A0A">
        <w:rPr>
          <w:rFonts w:ascii="Times New Roman" w:hAnsi="Times New Roman" w:cs="Times New Roman"/>
          <w:sz w:val="24"/>
          <w:szCs w:val="24"/>
        </w:rPr>
        <w:t>. The Nextstrain for swine IAV is hosted at https://flu-crew.org.</w:t>
      </w:r>
    </w:p>
    <w:p w14:paraId="2C7B4704" w14:textId="77777777" w:rsidR="003D2229" w:rsidRPr="00A60A0A" w:rsidRDefault="003D2229" w:rsidP="00A60A0A">
      <w:pPr>
        <w:spacing w:line="480" w:lineRule="auto"/>
        <w:rPr>
          <w:rFonts w:ascii="Times New Roman" w:hAnsi="Times New Roman" w:cs="Times New Roman"/>
          <w:b/>
          <w:bCs/>
          <w:sz w:val="24"/>
          <w:szCs w:val="24"/>
        </w:rPr>
      </w:pPr>
      <w:r w:rsidRPr="00A60A0A">
        <w:rPr>
          <w:rFonts w:ascii="Times New Roman" w:hAnsi="Times New Roman" w:cs="Times New Roman"/>
          <w:b/>
          <w:bCs/>
          <w:sz w:val="24"/>
          <w:szCs w:val="24"/>
        </w:rPr>
        <w:br w:type="page"/>
      </w:r>
    </w:p>
    <w:p w14:paraId="2E300A1B" w14:textId="538B9260" w:rsidR="00140CCC" w:rsidRPr="00A60A0A" w:rsidRDefault="001178DC" w:rsidP="00A60A0A">
      <w:pPr>
        <w:spacing w:line="480" w:lineRule="auto"/>
        <w:rPr>
          <w:rFonts w:ascii="Times New Roman" w:hAnsi="Times New Roman" w:cs="Times New Roman"/>
          <w:sz w:val="24"/>
          <w:szCs w:val="24"/>
        </w:rPr>
      </w:pPr>
      <w:r w:rsidRPr="00A60A0A">
        <w:rPr>
          <w:rFonts w:ascii="Times New Roman" w:hAnsi="Times New Roman" w:cs="Times New Roman"/>
          <w:b/>
          <w:bCs/>
          <w:sz w:val="24"/>
          <w:szCs w:val="24"/>
        </w:rPr>
        <w:t>Acknowledgements</w:t>
      </w:r>
    </w:p>
    <w:p w14:paraId="3C871007" w14:textId="463640F1" w:rsidR="00AE2523" w:rsidRPr="00A60A0A" w:rsidRDefault="00AE2523" w:rsidP="00A60A0A">
      <w:pPr>
        <w:spacing w:line="480" w:lineRule="auto"/>
        <w:ind w:firstLine="720"/>
        <w:rPr>
          <w:rFonts w:ascii="Times New Roman" w:hAnsi="Times New Roman" w:cs="Times New Roman"/>
          <w:sz w:val="24"/>
          <w:szCs w:val="24"/>
        </w:rPr>
      </w:pPr>
      <w:r w:rsidRPr="00A60A0A">
        <w:rPr>
          <w:rFonts w:ascii="Times New Roman" w:hAnsi="Times New Roman" w:cs="Times New Roman"/>
          <w:sz w:val="24"/>
          <w:szCs w:val="24"/>
        </w:rPr>
        <w:t xml:space="preserve">We gratefully acknowledge pork producers, swine veterinarians, and laboratories for participating in the USDA Influenza </w:t>
      </w:r>
      <w:proofErr w:type="gramStart"/>
      <w:r w:rsidRPr="00A60A0A">
        <w:rPr>
          <w:rFonts w:ascii="Times New Roman" w:hAnsi="Times New Roman" w:cs="Times New Roman"/>
          <w:sz w:val="24"/>
          <w:szCs w:val="24"/>
        </w:rPr>
        <w:t>A</w:t>
      </w:r>
      <w:proofErr w:type="gramEnd"/>
      <w:r w:rsidRPr="00A60A0A">
        <w:rPr>
          <w:rFonts w:ascii="Times New Roman" w:hAnsi="Times New Roman" w:cs="Times New Roman"/>
          <w:sz w:val="24"/>
          <w:szCs w:val="24"/>
        </w:rPr>
        <w:t xml:space="preserve"> Virus in Swine Surveillance System and publicly sharing </w:t>
      </w:r>
      <w:r w:rsidRPr="00A60A0A">
        <w:rPr>
          <w:rFonts w:ascii="Times New Roman" w:hAnsi="Times New Roman" w:cs="Times New Roman"/>
          <w:sz w:val="24"/>
          <w:szCs w:val="24"/>
        </w:rPr>
        <w:lastRenderedPageBreak/>
        <w:t xml:space="preserve">sequences. This work was supported by the Iowa State University Presidential Interdisciplinary Research Initiative; the Iowa State University Veterinary Diagnostic </w:t>
      </w:r>
      <w:commentRangeStart w:id="49"/>
      <w:r w:rsidRPr="00A60A0A">
        <w:rPr>
          <w:rFonts w:ascii="Times New Roman" w:hAnsi="Times New Roman" w:cs="Times New Roman"/>
          <w:sz w:val="24"/>
          <w:szCs w:val="24"/>
        </w:rPr>
        <w:t>Laboratory</w:t>
      </w:r>
      <w:commentRangeEnd w:id="49"/>
      <w:r w:rsidRPr="00A60A0A">
        <w:rPr>
          <w:rStyle w:val="CommentReference"/>
          <w:rFonts w:ascii="Times New Roman" w:hAnsi="Times New Roman" w:cs="Times New Roman"/>
          <w:sz w:val="24"/>
          <w:szCs w:val="24"/>
        </w:rPr>
        <w:commentReference w:id="49"/>
      </w:r>
      <w:r w:rsidRPr="00A60A0A">
        <w:rPr>
          <w:rFonts w:ascii="Times New Roman" w:hAnsi="Times New Roman" w:cs="Times New Roman"/>
          <w:sz w:val="24"/>
          <w:szCs w:val="24"/>
        </w:rPr>
        <w:t xml:space="preserve">; the U.S. Department of Agriculture (USDA) Agricultural Research Service [ARS project number 5030-32000-120-00-D]; an National Institute of Allergy and Infectious Diseases (NIAID) at the National Institutes of Health interagency agreement associated with the Center of Research in Influenza Pathogenesis, an NIAID funded Center of Excellence in Influenza Research and Surveillance [grant HHSN272201400008C to A.L.V.]; the USDA Agricultural Research Service Research Participation Program of the Oak Ridge Institute for Science and Education (ORISE) through an interagency agreement between the U.S. Department of Energy (DOE) and USDA Agricultural Research Service [contract number DE-AC05- 06OR23100 to B.K. and C.S.]; and the </w:t>
      </w:r>
      <w:proofErr w:type="spellStart"/>
      <w:r w:rsidRPr="00A60A0A">
        <w:rPr>
          <w:rFonts w:ascii="Times New Roman" w:hAnsi="Times New Roman" w:cs="Times New Roman"/>
          <w:sz w:val="24"/>
          <w:szCs w:val="24"/>
        </w:rPr>
        <w:t>SCINet</w:t>
      </w:r>
      <w:proofErr w:type="spellEnd"/>
      <w:r w:rsidRPr="00A60A0A">
        <w:rPr>
          <w:rFonts w:ascii="Times New Roman" w:hAnsi="Times New Roman" w:cs="Times New Roman"/>
          <w:sz w:val="24"/>
          <w:szCs w:val="24"/>
        </w:rPr>
        <w:t xml:space="preserve"> project of the USDA Agricultural Research Service [ARS project number 0500-00093-001-00-D]. The funders had no role in study design, data collection and interpretation, or the decision to submit the work for publication. Mention of trade names or commercial products in this article is solely for the purpose of providing specific information and does not imply recommendation or endorsement by the USDA, DOE, or ORISE. USDA is an equal opportunity provider and employer.</w:t>
      </w:r>
      <w:r w:rsidRPr="00A60A0A">
        <w:rPr>
          <w:rFonts w:ascii="Times New Roman" w:hAnsi="Times New Roman" w:cs="Times New Roman"/>
          <w:sz w:val="24"/>
          <w:szCs w:val="24"/>
        </w:rPr>
        <w:tab/>
        <w:t xml:space="preserve"> </w:t>
      </w:r>
    </w:p>
    <w:p w14:paraId="437655B2" w14:textId="77777777" w:rsidR="00FE2938" w:rsidRPr="00A60A0A" w:rsidRDefault="00FE2938" w:rsidP="00A60A0A">
      <w:pPr>
        <w:spacing w:line="480" w:lineRule="auto"/>
        <w:rPr>
          <w:rFonts w:ascii="Times New Roman" w:hAnsi="Times New Roman" w:cs="Times New Roman"/>
          <w:b/>
          <w:bCs/>
          <w:sz w:val="24"/>
          <w:szCs w:val="24"/>
        </w:rPr>
      </w:pPr>
      <w:r w:rsidRPr="00A60A0A">
        <w:rPr>
          <w:rFonts w:ascii="Times New Roman" w:hAnsi="Times New Roman" w:cs="Times New Roman"/>
          <w:b/>
          <w:bCs/>
          <w:sz w:val="24"/>
          <w:szCs w:val="24"/>
        </w:rPr>
        <w:br w:type="page"/>
      </w:r>
    </w:p>
    <w:p w14:paraId="77060A25" w14:textId="74ED0218" w:rsidR="00AE2523" w:rsidRPr="00A60A0A" w:rsidRDefault="00AE2523" w:rsidP="00A60A0A">
      <w:pPr>
        <w:spacing w:line="480" w:lineRule="auto"/>
        <w:rPr>
          <w:rStyle w:val="PageNumber"/>
          <w:rFonts w:cs="Times New Roman"/>
          <w:szCs w:val="24"/>
        </w:rPr>
      </w:pPr>
      <w:r w:rsidRPr="00A60A0A">
        <w:rPr>
          <w:rFonts w:ascii="Times New Roman" w:hAnsi="Times New Roman" w:cs="Times New Roman"/>
          <w:b/>
          <w:bCs/>
          <w:sz w:val="24"/>
          <w:szCs w:val="24"/>
        </w:rPr>
        <w:lastRenderedPageBreak/>
        <w:t>References</w:t>
      </w:r>
    </w:p>
    <w:p w14:paraId="2861EBB6" w14:textId="77777777" w:rsidR="003D2229" w:rsidRPr="00A60A0A" w:rsidRDefault="000272CE"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fldChar w:fldCharType="begin"/>
      </w:r>
      <w:r w:rsidRPr="00A60A0A">
        <w:rPr>
          <w:rFonts w:ascii="Times New Roman" w:hAnsi="Times New Roman" w:cs="Times New Roman"/>
          <w:sz w:val="24"/>
          <w:szCs w:val="24"/>
        </w:rPr>
        <w:instrText xml:space="preserve"> ADDIN EN.REFLIST </w:instrText>
      </w:r>
      <w:r w:rsidRPr="00A60A0A">
        <w:rPr>
          <w:rFonts w:ascii="Times New Roman" w:hAnsi="Times New Roman" w:cs="Times New Roman"/>
          <w:sz w:val="24"/>
          <w:szCs w:val="24"/>
        </w:rPr>
        <w:fldChar w:fldCharType="separate"/>
      </w:r>
      <w:r w:rsidR="003D2229" w:rsidRPr="00A60A0A">
        <w:rPr>
          <w:rFonts w:ascii="Times New Roman" w:hAnsi="Times New Roman" w:cs="Times New Roman"/>
          <w:sz w:val="24"/>
          <w:szCs w:val="24"/>
        </w:rPr>
        <w:t>1.</w:t>
      </w:r>
      <w:r w:rsidR="003D2229" w:rsidRPr="00A60A0A">
        <w:rPr>
          <w:rFonts w:ascii="Times New Roman" w:hAnsi="Times New Roman" w:cs="Times New Roman"/>
          <w:sz w:val="24"/>
          <w:szCs w:val="24"/>
        </w:rPr>
        <w:tab/>
        <w:t>Muramoto Y, Noda T, Kawakami E, Akkina R, Kawaoka Y.</w:t>
      </w:r>
      <w:r w:rsidR="003D2229" w:rsidRPr="00A60A0A">
        <w:rPr>
          <w:rFonts w:ascii="Times New Roman" w:hAnsi="Times New Roman" w:cs="Times New Roman"/>
          <w:b/>
          <w:sz w:val="24"/>
          <w:szCs w:val="24"/>
        </w:rPr>
        <w:t xml:space="preserve"> </w:t>
      </w:r>
      <w:r w:rsidR="003D2229" w:rsidRPr="00A60A0A">
        <w:rPr>
          <w:rFonts w:ascii="Times New Roman" w:hAnsi="Times New Roman" w:cs="Times New Roman"/>
          <w:sz w:val="24"/>
          <w:szCs w:val="24"/>
        </w:rPr>
        <w:t>2013. Identification of novel influenza A virus proteins translated from PA mRNA. J Virol 87:2455-62.</w:t>
      </w:r>
    </w:p>
    <w:p w14:paraId="10DADCE7"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w:t>
      </w:r>
      <w:r w:rsidRPr="00A60A0A">
        <w:rPr>
          <w:rFonts w:ascii="Times New Roman" w:hAnsi="Times New Roman" w:cs="Times New Roman"/>
          <w:sz w:val="24"/>
          <w:szCs w:val="24"/>
        </w:rPr>
        <w:tab/>
        <w:t>Yamayoshi S, Watanabe M, Goto H, Kawaoka Y.</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2016. Identification of a Novel Viral Protein Expressed from the PB2 Segment of Influenza A Virus. J Virol 90:444-56.</w:t>
      </w:r>
    </w:p>
    <w:p w14:paraId="78A8B9ED"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w:t>
      </w:r>
      <w:r w:rsidRPr="00A60A0A">
        <w:rPr>
          <w:rFonts w:ascii="Times New Roman" w:hAnsi="Times New Roman" w:cs="Times New Roman"/>
          <w:sz w:val="24"/>
          <w:szCs w:val="24"/>
        </w:rPr>
        <w:tab/>
        <w:t>Gamblin SJ, Skehel JJ.</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2010. Influenza hemagglutinin and neuraminidase membrane glycoproteins. J Biol Chem 285:28403-9.</w:t>
      </w:r>
    </w:p>
    <w:p w14:paraId="272C7435"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w:t>
      </w:r>
      <w:r w:rsidRPr="00A60A0A">
        <w:rPr>
          <w:rFonts w:ascii="Times New Roman" w:hAnsi="Times New Roman" w:cs="Times New Roman"/>
          <w:sz w:val="24"/>
          <w:szCs w:val="24"/>
        </w:rPr>
        <w:tab/>
        <w:t>Essere B, Yver M, Gavazzi C, Terrier O, Isel C, Fournier E, Giroux F, Textoris J, Julien T, Socratous C, Rosa-Calatrava M, Lina B, Marquet R, Moules V.</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Critical role of segment-specific packaging signals in genetic reassortment of influenza A viruses. Proc Natl Acad Sci U S A 110:E3840-8.</w:t>
      </w:r>
    </w:p>
    <w:p w14:paraId="3021DA75"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5.</w:t>
      </w:r>
      <w:r w:rsidRPr="00A60A0A">
        <w:rPr>
          <w:rFonts w:ascii="Times New Roman" w:hAnsi="Times New Roman" w:cs="Times New Roman"/>
          <w:sz w:val="24"/>
          <w:szCs w:val="24"/>
        </w:rPr>
        <w:tab/>
        <w:t>Marshall N, Priyamvada L, Ende Z, Steel J, Lowen AC.</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Influenza virus reassortment occurs with high frequency in the absence of segment mismatch. PLoS Pathog 9:e1003421.</w:t>
      </w:r>
    </w:p>
    <w:p w14:paraId="65F9A477"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6.</w:t>
      </w:r>
      <w:r w:rsidRPr="00A60A0A">
        <w:rPr>
          <w:rFonts w:ascii="Times New Roman" w:hAnsi="Times New Roman" w:cs="Times New Roman"/>
          <w:sz w:val="24"/>
          <w:szCs w:val="24"/>
        </w:rPr>
        <w:tab/>
        <w:t>Nicholls JM, Chan RW, Russell RJ, Air GM, Peiris JS.</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2008. Evolving complexities of influenza virus and its receptors. Trends Microbiol 16:149-57.</w:t>
      </w:r>
    </w:p>
    <w:p w14:paraId="545F8B8D"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7.</w:t>
      </w:r>
      <w:r w:rsidRPr="00A60A0A">
        <w:rPr>
          <w:rFonts w:ascii="Times New Roman" w:hAnsi="Times New Roman" w:cs="Times New Roman"/>
          <w:sz w:val="24"/>
          <w:szCs w:val="24"/>
        </w:rPr>
        <w:tab/>
        <w:t>Ito T, Couceiro JN, Kelm S, Baum LG, Krauss S, Castrucci MR, Donatelli I, Kida H, Paulson JC, Webster RG, Kawaoka Y.</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1998. Molecular basis for the generation in pigs of influenza A viruses with pandemic potential. J Virol 72:7367-73.</w:t>
      </w:r>
    </w:p>
    <w:p w14:paraId="011594ED"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8.</w:t>
      </w:r>
      <w:r w:rsidRPr="00A60A0A">
        <w:rPr>
          <w:rFonts w:ascii="Times New Roman" w:hAnsi="Times New Roman" w:cs="Times New Roman"/>
          <w:sz w:val="24"/>
          <w:szCs w:val="24"/>
        </w:rPr>
        <w:tab/>
        <w:t>Smith DJ, Lapedes AS, de Jong JC, Bestebroer TM, Rimmelzwaan GF, Osterhaus AD, Fouchier RA.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2004. Mapping the antigenic and genetic evolution of influenza virus. Science 305:371-6.</w:t>
      </w:r>
    </w:p>
    <w:p w14:paraId="29C99ED3"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9.</w:t>
      </w:r>
      <w:r w:rsidRPr="00A60A0A">
        <w:rPr>
          <w:rFonts w:ascii="Times New Roman" w:hAnsi="Times New Roman" w:cs="Times New Roman"/>
          <w:sz w:val="24"/>
          <w:szCs w:val="24"/>
        </w:rPr>
        <w:tab/>
        <w:t>Bedford T, Suchard MA, Lemey P, Dudas G, Gregory V, Hay AJ, McCauley JW, Russell CA, Smith DJ, Rambaut 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2014. Integrating influenza antigenic dynamics with molecular evolution. Elife 3:e01914.</w:t>
      </w:r>
    </w:p>
    <w:p w14:paraId="011A1679"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10.</w:t>
      </w:r>
      <w:r w:rsidRPr="00A60A0A">
        <w:rPr>
          <w:rFonts w:ascii="Times New Roman" w:hAnsi="Times New Roman" w:cs="Times New Roman"/>
          <w:sz w:val="24"/>
          <w:szCs w:val="24"/>
        </w:rPr>
        <w:tab/>
        <w:t>Lewis NS, Anderson TK, Kitikoon P, Skepner E, Burke DF,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2014. Substitutions near the hemagglutinin receptor-binding site determine the antigenic evolution of influenza A H3N2 viruses in U.S. swine. J Virol 88:4752-63.</w:t>
      </w:r>
    </w:p>
    <w:p w14:paraId="19391DCD"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11.</w:t>
      </w:r>
      <w:r w:rsidRPr="00A60A0A">
        <w:rPr>
          <w:rFonts w:ascii="Times New Roman" w:hAnsi="Times New Roman" w:cs="Times New Roman"/>
          <w:sz w:val="24"/>
          <w:szCs w:val="24"/>
        </w:rPr>
        <w:tab/>
        <w:t>Koel BF, Burke DF, Bestebroer TM, van der Vliet S, Zondag GC, Vervaet G, Skepner E, Lewis NS, Spronken MI, Russell CA, Eropkin MY, Hurt AC, Barr IG, de Jong JC, Rimmelzwaan GF, Osterhaus AD, Fouchier RA, Smith DJ.</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Substitutions near the receptor binding site determine major antigenic change during influenza virus evolution. Science 342:976-9.</w:t>
      </w:r>
    </w:p>
    <w:p w14:paraId="45D089CE"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12.</w:t>
      </w:r>
      <w:r w:rsidRPr="00A60A0A">
        <w:rPr>
          <w:rFonts w:ascii="Times New Roman" w:hAnsi="Times New Roman" w:cs="Times New Roman"/>
          <w:sz w:val="24"/>
          <w:szCs w:val="24"/>
        </w:rPr>
        <w:tab/>
        <w:t>Santos JJS, Abente EJ, Obadan AO, Thompson AJ, Ferreri L, Geiger G, Gonzalez-Reiche AS, Lewis NS, Burke DF, Rajao DS, Paulson JC, Vincent AL, Perez DR.</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2019. Plasticity of Amino Acid Residue 145 Near the Receptor Binding Site of H3 Swine Influenza A Viruses and Its Impact on Receptor Binding and Antibody Recognition. J Virol 93.</w:t>
      </w:r>
    </w:p>
    <w:p w14:paraId="71BB043A"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13.</w:t>
      </w:r>
      <w:r w:rsidRPr="00A60A0A">
        <w:rPr>
          <w:rFonts w:ascii="Times New Roman" w:hAnsi="Times New Roman" w:cs="Times New Roman"/>
          <w:sz w:val="24"/>
          <w:szCs w:val="24"/>
        </w:rPr>
        <w:tab/>
        <w:t>Burke DF, Smith DJ.</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2014. A recommended numbering scheme for influenza A HA subtypes. PLoS One 9:e112302.</w:t>
      </w:r>
    </w:p>
    <w:p w14:paraId="2FA69FE4"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14.</w:t>
      </w:r>
      <w:r w:rsidRPr="00A60A0A">
        <w:rPr>
          <w:rFonts w:ascii="Times New Roman" w:hAnsi="Times New Roman" w:cs="Times New Roman"/>
          <w:sz w:val="24"/>
          <w:szCs w:val="24"/>
        </w:rPr>
        <w:tab/>
        <w:t>Abente EJ, Santos J, Lewis NS, Gauger PC, Stratton J, Skepner E, Anderson TK, Rajao DS, Perez DR,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2016. The Molecular Determinants of Antibody Recognition and Antigenic Drift in the H3 Hemagglutinin of Swine Influenza A Virus. J Virol 90:8266-80.</w:t>
      </w:r>
    </w:p>
    <w:p w14:paraId="0D3D3A56"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15.</w:t>
      </w:r>
      <w:r w:rsidRPr="00A60A0A">
        <w:rPr>
          <w:rFonts w:ascii="Times New Roman" w:hAnsi="Times New Roman" w:cs="Times New Roman"/>
          <w:sz w:val="24"/>
          <w:szCs w:val="24"/>
        </w:rPr>
        <w:tab/>
        <w:t>Vincent AL, Perez DR, Rajao D, Anderson TK, Abente EJ, Walia RR, Lewis NS.</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2017. Influenza A virus vaccines for swine. Vet Microbiol 206:35-44.</w:t>
      </w:r>
    </w:p>
    <w:p w14:paraId="6131EDF3"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16.</w:t>
      </w:r>
      <w:r w:rsidRPr="00A60A0A">
        <w:rPr>
          <w:rFonts w:ascii="Times New Roman" w:hAnsi="Times New Roman" w:cs="Times New Roman"/>
          <w:sz w:val="24"/>
          <w:szCs w:val="24"/>
        </w:rPr>
        <w:tab/>
        <w:t>Loving CL, Lager KM, Vincent AL, Brockmeier SL, Gauger PC, Anderson TK, Kitikoon P, Perez DR, Kehrli ME, Jr.</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Efficacy in pigs of inactivated and live attenuated influenza virus vaccines against infection and transmission of an emerging H3N2 similar to the 2011-2012 H3N2v. J Virol 87:9895-903.</w:t>
      </w:r>
    </w:p>
    <w:p w14:paraId="56CC1918"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17.</w:t>
      </w:r>
      <w:r w:rsidRPr="00A60A0A">
        <w:rPr>
          <w:rFonts w:ascii="Times New Roman" w:hAnsi="Times New Roman" w:cs="Times New Roman"/>
          <w:sz w:val="24"/>
          <w:szCs w:val="24"/>
        </w:rPr>
        <w:tab/>
        <w:t>Kitikoon P, Nilubol D, Erickson BJ, Janke BH, Hoover TC, Sornsen SA, Thacker EL.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2006. The immune response and maternal antibody interference to a heterologous H1N1 swine influenza virus infection following vaccination. Vet Immunol Immunopathol 112:117-28.</w:t>
      </w:r>
    </w:p>
    <w:p w14:paraId="404F562F"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18.</w:t>
      </w:r>
      <w:r w:rsidRPr="00A60A0A">
        <w:rPr>
          <w:rFonts w:ascii="Times New Roman" w:hAnsi="Times New Roman" w:cs="Times New Roman"/>
          <w:sz w:val="24"/>
          <w:szCs w:val="24"/>
        </w:rPr>
        <w:tab/>
        <w:t>Webby RJ, Swenson SL, Krauss SL, Gerrish PJ, Goyal SM, Webster RG.</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2000. Evolution of swine H3N2 influenza viruses in the United States. J Virol 74:8243-51.</w:t>
      </w:r>
    </w:p>
    <w:p w14:paraId="0ACC2E26"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19.</w:t>
      </w:r>
      <w:r w:rsidRPr="00A60A0A">
        <w:rPr>
          <w:rFonts w:ascii="Times New Roman" w:hAnsi="Times New Roman" w:cs="Times New Roman"/>
          <w:sz w:val="24"/>
          <w:szCs w:val="24"/>
        </w:rPr>
        <w:tab/>
        <w:t>Zhou NN, Senne DA, Landgraf JS, Swenson SL, Erickson G, Rossow K, Liu L, Yoon K, Krauss S, Webster RG.</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1999. Genetic reassortment of avian, swine, and human influenza A viruses in American pigs. J Virol 73:8851-6.</w:t>
      </w:r>
    </w:p>
    <w:p w14:paraId="362CE947"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20.</w:t>
      </w:r>
      <w:r w:rsidRPr="00A60A0A">
        <w:rPr>
          <w:rFonts w:ascii="Times New Roman" w:hAnsi="Times New Roman" w:cs="Times New Roman"/>
          <w:sz w:val="24"/>
          <w:szCs w:val="24"/>
        </w:rPr>
        <w:tab/>
        <w:t>Anderson TK, Chang J, Arendsee ZW, Venkatesh D, Souza CK, Kimble JB, Lewis NS, Davis CT,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2020. Swine Influenza A Viruses and the Tangled Relationship with Humans. Cold Spring Harb Perspect Med doi:10.1101/cshperspect.a038737.</w:t>
      </w:r>
    </w:p>
    <w:p w14:paraId="3271A4E8"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21.</w:t>
      </w:r>
      <w:r w:rsidRPr="00A60A0A">
        <w:rPr>
          <w:rFonts w:ascii="Times New Roman" w:hAnsi="Times New Roman" w:cs="Times New Roman"/>
          <w:sz w:val="24"/>
          <w:szCs w:val="24"/>
        </w:rPr>
        <w:tab/>
        <w:t>Kitikoon P, Nelson MI, Killian ML, Anderson TK, Koster L, Culhane MR,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Genotype patterns of contemporary reassorted H3N2 virus in US swine. J Gen Virol 94:1236-41.</w:t>
      </w:r>
    </w:p>
    <w:p w14:paraId="6DEF2747"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22.</w:t>
      </w:r>
      <w:r w:rsidRPr="00A60A0A">
        <w:rPr>
          <w:rFonts w:ascii="Times New Roman" w:hAnsi="Times New Roman" w:cs="Times New Roman"/>
          <w:sz w:val="24"/>
          <w:szCs w:val="24"/>
        </w:rPr>
        <w:tab/>
        <w:t>Zeller MA, Anderson TK, Walia RW, Vincent AL, Gauger PC.</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2018. ISU FLUture: a veterinary diagnostic laboratory web-based platform to monitor the temporal genetic patterns of Influenza A virus in swine. BMC Bioinformatics 19:397.</w:t>
      </w:r>
    </w:p>
    <w:p w14:paraId="05368C1D"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23.</w:t>
      </w:r>
      <w:r w:rsidRPr="00A60A0A">
        <w:rPr>
          <w:rFonts w:ascii="Times New Roman" w:hAnsi="Times New Roman" w:cs="Times New Roman"/>
          <w:sz w:val="24"/>
          <w:szCs w:val="24"/>
        </w:rPr>
        <w:tab/>
        <w:t>Rajao DS, Gauger PC, Anderson TK, Lewis NS, Abente EJ, Killian ML, Perez DR, Sutton TC, Zhang J,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2015. Novel Reassortant Human-Like H3N2 and H3N1 Influenza A Viruses Detected in Pigs Are Virulent and Antigenically Distinct from Swine Viruses Endemic to the United States. J Virol 89:11213-22.</w:t>
      </w:r>
    </w:p>
    <w:p w14:paraId="685C4FFA"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24.</w:t>
      </w:r>
      <w:r w:rsidRPr="00A60A0A">
        <w:rPr>
          <w:rFonts w:ascii="Times New Roman" w:hAnsi="Times New Roman" w:cs="Times New Roman"/>
          <w:sz w:val="24"/>
          <w:szCs w:val="24"/>
        </w:rPr>
        <w:tab/>
        <w:t>Hadfield J, Megill C, Bell SM, Huddleston J, Potter B, Callender C, Sagulenko P, Bedford T, Neher RA.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2018. Nextstrain: real-time tracking of pathogen evolution. Bioinformatics 34:4121-4123.</w:t>
      </w:r>
    </w:p>
    <w:p w14:paraId="67AFC547"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25.</w:t>
      </w:r>
      <w:r w:rsidRPr="00A60A0A">
        <w:rPr>
          <w:rFonts w:ascii="Times New Roman" w:hAnsi="Times New Roman" w:cs="Times New Roman"/>
          <w:sz w:val="24"/>
          <w:szCs w:val="24"/>
        </w:rPr>
        <w:tab/>
        <w:t>Zeller MA, Chang J, Vincent AL, Gauger PC, Anderson TK.</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2020. Coordinated evolution between N2 neuraminidase and H1 and H3 hemagglutinin genes increased influenza A virus genetic diversity in swine. bioRxiv.</w:t>
      </w:r>
    </w:p>
    <w:p w14:paraId="2971AD54"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26.</w:t>
      </w:r>
      <w:r w:rsidRPr="00A60A0A">
        <w:rPr>
          <w:rFonts w:ascii="Times New Roman" w:hAnsi="Times New Roman" w:cs="Times New Roman"/>
          <w:sz w:val="24"/>
          <w:szCs w:val="24"/>
        </w:rPr>
        <w:tab/>
        <w:t>Klingen TR, Reimering S, Loers J, Mooren K, Klawonn F, Krey T, Gabriel G, McHardy AC.</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2018. Sweep Dynamics (SD) plots: Computational identification of selective sweeps to monitor the adaptation of influenza A viruses. Sci Rep 8:373.</w:t>
      </w:r>
    </w:p>
    <w:p w14:paraId="42626BB5"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27.</w:t>
      </w:r>
      <w:r w:rsidRPr="00A60A0A">
        <w:rPr>
          <w:rFonts w:ascii="Times New Roman" w:hAnsi="Times New Roman" w:cs="Times New Roman"/>
          <w:sz w:val="24"/>
          <w:szCs w:val="24"/>
        </w:rPr>
        <w:tab/>
        <w:t>Rambaut A, Pybus OG, Nelson MI, Viboud C, Taubenberger JK, Holmes EC.</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2008. The genomic and epidemiological dynamics of human influenza A virus. Nature 453:615-9.</w:t>
      </w:r>
    </w:p>
    <w:p w14:paraId="1321DEB4"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28.</w:t>
      </w:r>
      <w:r w:rsidRPr="00A60A0A">
        <w:rPr>
          <w:rFonts w:ascii="Times New Roman" w:hAnsi="Times New Roman" w:cs="Times New Roman"/>
          <w:sz w:val="24"/>
          <w:szCs w:val="24"/>
        </w:rPr>
        <w:tab/>
        <w:t>Bolton MJ, Abente EJ, Venkatesh D, Stratton JA, Zeller M, Anderson TK, Lewis NS,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2019. Antigenic evolution of H3N2 influenza A viruses in swine in the United States from 2012 to 2016. Influenza Other Respir Viruses 13:83-90.</w:t>
      </w:r>
    </w:p>
    <w:p w14:paraId="0B256290"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29.</w:t>
      </w:r>
      <w:r w:rsidRPr="00A60A0A">
        <w:rPr>
          <w:rFonts w:ascii="Times New Roman" w:hAnsi="Times New Roman" w:cs="Times New Roman"/>
          <w:sz w:val="24"/>
          <w:szCs w:val="24"/>
        </w:rPr>
        <w:tab/>
        <w:t>Zeller MA, Gauger PC, Arendsee ZW, Souza CK, Vincent AL, Anderson TK.</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2021. Machine Learning Prediction and Experimental Validation of Antigenic Drift in H3 Influenza A Viruses in Swine. mSphere 6.</w:t>
      </w:r>
    </w:p>
    <w:p w14:paraId="36546E4F"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30.</w:t>
      </w:r>
      <w:r w:rsidRPr="00A60A0A">
        <w:rPr>
          <w:rFonts w:ascii="Times New Roman" w:hAnsi="Times New Roman" w:cs="Times New Roman"/>
          <w:sz w:val="24"/>
          <w:szCs w:val="24"/>
        </w:rPr>
        <w:tab/>
        <w:t>Sun H, Yang J, Zhang T, Long LP, Jia K, Yang G, Webby RJ, Wan XF.</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Using sequence data to infer the antigenicity of influenza virus. mBio 4.</w:t>
      </w:r>
    </w:p>
    <w:p w14:paraId="2A7527EE"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31.</w:t>
      </w:r>
      <w:r w:rsidRPr="00A60A0A">
        <w:rPr>
          <w:rFonts w:ascii="Times New Roman" w:hAnsi="Times New Roman" w:cs="Times New Roman"/>
          <w:sz w:val="24"/>
          <w:szCs w:val="24"/>
        </w:rPr>
        <w:tab/>
        <w:t>Pons MW, Schulze IT, Hirst GK, Hauser R.</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1969. Isolation and characterization of the ribonucleoprotein of influenza virus. Virology 39:250-9.</w:t>
      </w:r>
    </w:p>
    <w:p w14:paraId="4ACBDAF9"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32.</w:t>
      </w:r>
      <w:r w:rsidRPr="00A60A0A">
        <w:rPr>
          <w:rFonts w:ascii="Times New Roman" w:hAnsi="Times New Roman" w:cs="Times New Roman"/>
          <w:sz w:val="24"/>
          <w:szCs w:val="24"/>
        </w:rPr>
        <w:tab/>
        <w:t>Portela A, Digard P.</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2002. The influenza virus nucleoprotein: a multifunctional RNA-binding protein pivotal to virus replication. J Gen Virol 83:723-734.</w:t>
      </w:r>
    </w:p>
    <w:p w14:paraId="02949AAB"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33.</w:t>
      </w:r>
      <w:r w:rsidRPr="00A60A0A">
        <w:rPr>
          <w:rFonts w:ascii="Times New Roman" w:hAnsi="Times New Roman" w:cs="Times New Roman"/>
          <w:sz w:val="24"/>
          <w:szCs w:val="24"/>
        </w:rPr>
        <w:tab/>
        <w:t>Mayank AK, Sharma S, Nailwal H, Lal SK.</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2015. Nucleoprotein of influenza A virus negatively impacts antiapoptotic protein API5 to enhance E2F1-dependent apoptosis and virus replication. Cell Death Dis 6:e2018.</w:t>
      </w:r>
    </w:p>
    <w:p w14:paraId="3C69F383"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34.</w:t>
      </w:r>
      <w:r w:rsidRPr="00A60A0A">
        <w:rPr>
          <w:rFonts w:ascii="Times New Roman" w:hAnsi="Times New Roman" w:cs="Times New Roman"/>
          <w:sz w:val="24"/>
          <w:szCs w:val="24"/>
        </w:rPr>
        <w:tab/>
        <w:t>Rajao DS, Walia RR, Campbell B, Gauger PC, Janas-Martindale A, Killian ML,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2017. Reassortment between Swine H3N2 and 2009 Pandemic H1N1 in the United States Resulted in Influenza A Viruses with Diverse Genetic Constellations with Variable Virulence in Pigs. J Virol 91.</w:t>
      </w:r>
    </w:p>
    <w:p w14:paraId="6ABA04EA"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35.</w:t>
      </w:r>
      <w:r w:rsidRPr="00A60A0A">
        <w:rPr>
          <w:rFonts w:ascii="Times New Roman" w:hAnsi="Times New Roman" w:cs="Times New Roman"/>
          <w:sz w:val="24"/>
          <w:szCs w:val="24"/>
        </w:rPr>
        <w:tab/>
        <w:t>Control CfD, Prevention.</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2012. Influenza A (H3N2) variant virus-related hospitalizations: Ohio, 2012. MMWR Morbidity and mortality weekly report 61:764-767.</w:t>
      </w:r>
    </w:p>
    <w:p w14:paraId="47973DBB"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36.</w:t>
      </w:r>
      <w:r w:rsidRPr="00A60A0A">
        <w:rPr>
          <w:rFonts w:ascii="Times New Roman" w:hAnsi="Times New Roman" w:cs="Times New Roman"/>
          <w:sz w:val="24"/>
          <w:szCs w:val="24"/>
        </w:rPr>
        <w:tab/>
        <w:t>Kitikoon P, Gauger PC, Anderson TK, Culhane MR, Swenson S, Loving CL, Perez DR,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Swine influenza virus vaccine serologic cross-reactivity to contemporary US swine H3N2 and efficacy in pigs infected with an H3N2 similar to 2011-2012 H3N2v. Influenza Other Respir Viruses 7 Suppl 4:32-41.</w:t>
      </w:r>
    </w:p>
    <w:p w14:paraId="6D66B213"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37.</w:t>
      </w:r>
      <w:r w:rsidRPr="00A60A0A">
        <w:rPr>
          <w:rFonts w:ascii="Times New Roman" w:hAnsi="Times New Roman" w:cs="Times New Roman"/>
          <w:sz w:val="24"/>
          <w:szCs w:val="24"/>
        </w:rPr>
        <w:tab/>
        <w:t>Shu B, Garten R, Emery S, Balish A, Cooper L, Sessions W, Deyde V, Smith C, Berman L, Klimov A, Lindstrom S, Xu X.</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2012. Genetic analysis and antigenic characterization of swine origin influenza viruses isolated from humans in the United States, 1990-2010. Virology 422:151-60.</w:t>
      </w:r>
    </w:p>
    <w:p w14:paraId="4B37A10B"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38.</w:t>
      </w:r>
      <w:r w:rsidRPr="00A60A0A">
        <w:rPr>
          <w:rFonts w:ascii="Times New Roman" w:hAnsi="Times New Roman" w:cs="Times New Roman"/>
          <w:sz w:val="24"/>
          <w:szCs w:val="24"/>
        </w:rPr>
        <w:tab/>
        <w:t>Benson DA, Cavanaugh M, Clark K, Karsch-Mizrachi I, Lipman DJ, Ostell J, Sayers EW.</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GenBank. Nucleic Acids Res 41:D36-42.</w:t>
      </w:r>
    </w:p>
    <w:p w14:paraId="50B0188E"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39.</w:t>
      </w:r>
      <w:r w:rsidRPr="00A60A0A">
        <w:rPr>
          <w:rFonts w:ascii="Times New Roman" w:hAnsi="Times New Roman" w:cs="Times New Roman"/>
          <w:sz w:val="24"/>
          <w:szCs w:val="24"/>
        </w:rPr>
        <w:tab/>
        <w:t>Zhang Y, Aevermann BD, Anderson TK, Burke DF, Dauphin G, Gu Z, He S, Kumar S, Larsen CN, Lee AJ, Li X, Macken C, Mahaffey C, Pickett BE, Reardon B, Smith T, Stewart L, Suloway C, Sun G, Tong L, Vincent AL, Walters B, Zaremba S, Zhao H, Zhou L, Zmasek C, Klem EB, Scheuermann RH.</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2017. Influenza Research Database: An integrated bioinformatics resource for influenza virus research. Nucleic Acids Res 45:D466-D474.</w:t>
      </w:r>
    </w:p>
    <w:p w14:paraId="2AA3E2E0"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40.</w:t>
      </w:r>
      <w:r w:rsidRPr="00A60A0A">
        <w:rPr>
          <w:rFonts w:ascii="Times New Roman" w:hAnsi="Times New Roman" w:cs="Times New Roman"/>
          <w:sz w:val="24"/>
          <w:szCs w:val="24"/>
        </w:rPr>
        <w:tab/>
        <w:t>Chang J, Anderson TK, Zeller MA, Gauger PC,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2019. octoFLU: Automated Classification for the Evolutionary Origin of Influenza A Virus Gene Sequences Detected in U.S. Swine. Microbiol Resour Announc 8.</w:t>
      </w:r>
    </w:p>
    <w:p w14:paraId="7509E445"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41.</w:t>
      </w:r>
      <w:r w:rsidRPr="00A60A0A">
        <w:rPr>
          <w:rFonts w:ascii="Times New Roman" w:hAnsi="Times New Roman" w:cs="Times New Roman"/>
          <w:sz w:val="24"/>
          <w:szCs w:val="24"/>
        </w:rPr>
        <w:tab/>
        <w:t>Arendsee ZW, Chang J, Leung E. 2018. incertae-sedis/smof: first release (version 2.13.1) doi:10.5281/zenodo.1434656.</w:t>
      </w:r>
    </w:p>
    <w:p w14:paraId="3B6556EC"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42.</w:t>
      </w:r>
      <w:r w:rsidRPr="00A60A0A">
        <w:rPr>
          <w:rFonts w:ascii="Times New Roman" w:hAnsi="Times New Roman" w:cs="Times New Roman"/>
          <w:sz w:val="24"/>
          <w:szCs w:val="24"/>
        </w:rPr>
        <w:tab/>
        <w:t>Katoh K, Standley DM.</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2013. MAFFT multiple sequence alignment software version 7: improvements in performance and usability. Mol Biol Evol 30:772-80.</w:t>
      </w:r>
    </w:p>
    <w:p w14:paraId="5DCC8740"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43.</w:t>
      </w:r>
      <w:r w:rsidRPr="00A60A0A">
        <w:rPr>
          <w:rFonts w:ascii="Times New Roman" w:hAnsi="Times New Roman" w:cs="Times New Roman"/>
          <w:sz w:val="24"/>
          <w:szCs w:val="24"/>
        </w:rPr>
        <w:tab/>
        <w:t>Price MN, Dehal PS, Arkin AP.</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2010. FastTree 2--approximately maximum-likelihood trees for large alignments. PLoS One 5:e9490.</w:t>
      </w:r>
    </w:p>
    <w:p w14:paraId="28F5C539"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44.</w:t>
      </w:r>
      <w:r w:rsidRPr="00A60A0A">
        <w:rPr>
          <w:rFonts w:ascii="Times New Roman" w:hAnsi="Times New Roman" w:cs="Times New Roman"/>
          <w:sz w:val="24"/>
          <w:szCs w:val="24"/>
        </w:rPr>
        <w:tab/>
        <w:t>Rambaut A, Lam TT, Max Carvalho L, Pybus OG.</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2016. Exploring the temporal structure of heterochronous sequences using TempEst (formerly Path-O-Gen). Virus Evol 2:vew007.</w:t>
      </w:r>
    </w:p>
    <w:p w14:paraId="78FA55AF"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45.</w:t>
      </w:r>
      <w:r w:rsidRPr="00A60A0A">
        <w:rPr>
          <w:rFonts w:ascii="Times New Roman" w:hAnsi="Times New Roman" w:cs="Times New Roman"/>
          <w:sz w:val="24"/>
          <w:szCs w:val="24"/>
        </w:rPr>
        <w:tab/>
        <w:t>Drummond AJ, Rambaut 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2007. BEAST: Bayesian evolutionary analysis by sampling trees. BMC Evol Biol 7:214.</w:t>
      </w:r>
    </w:p>
    <w:p w14:paraId="0364B3A9"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46.</w:t>
      </w:r>
      <w:r w:rsidRPr="00A60A0A">
        <w:rPr>
          <w:rFonts w:ascii="Times New Roman" w:hAnsi="Times New Roman" w:cs="Times New Roman"/>
          <w:sz w:val="24"/>
          <w:szCs w:val="24"/>
        </w:rPr>
        <w:tab/>
        <w:t>Minin VN, Bloomquist EW, Suchard MA.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2008. Smooth skyride through a rough skyline: Bayesian coalescent-based inference of population dynamics. Mol Biol Evol 25:1459-71.</w:t>
      </w:r>
    </w:p>
    <w:p w14:paraId="78AED893"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47.</w:t>
      </w:r>
      <w:r w:rsidRPr="00A60A0A">
        <w:rPr>
          <w:rFonts w:ascii="Times New Roman" w:hAnsi="Times New Roman" w:cs="Times New Roman"/>
          <w:sz w:val="24"/>
          <w:szCs w:val="24"/>
        </w:rPr>
        <w:tab/>
        <w:t>Rambaut A, Drummond AJ, Xie D, Baele G, Suchard MA.</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2018. Posterior Summarization in Bayesian Phylogenetics Using Tracer 1.7. Syst Biol 67:901-904.</w:t>
      </w:r>
    </w:p>
    <w:p w14:paraId="2A171E81"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48.</w:t>
      </w:r>
      <w:r w:rsidRPr="00A60A0A">
        <w:rPr>
          <w:rFonts w:ascii="Times New Roman" w:hAnsi="Times New Roman" w:cs="Times New Roman"/>
          <w:sz w:val="24"/>
          <w:szCs w:val="24"/>
        </w:rPr>
        <w:tab/>
        <w:t>Rambaut A, Drummond AJ.</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2015. TreeAnnotator v1. 8.4. MCMC Output analysis.</w:t>
      </w:r>
    </w:p>
    <w:p w14:paraId="6D12D8AC"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49.</w:t>
      </w:r>
      <w:r w:rsidRPr="00A60A0A">
        <w:rPr>
          <w:rFonts w:ascii="Times New Roman" w:hAnsi="Times New Roman" w:cs="Times New Roman"/>
          <w:sz w:val="24"/>
          <w:szCs w:val="24"/>
        </w:rPr>
        <w:tab/>
        <w:t>Huddleston J, Hadfield J, Sibley TR, Lee J, Fay K, Ilcisin M, Harkins E, Bedford T, Neher RA, Hodcroft EB.</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2021. Augur: a bioinformatics toolkit for phylogenetic analyses of human pathogens. Journal of Open Source Software 6:2906.</w:t>
      </w:r>
    </w:p>
    <w:p w14:paraId="0ACC904E" w14:textId="77777777" w:rsidR="003D2229" w:rsidRPr="00A60A0A" w:rsidRDefault="003D2229" w:rsidP="00A60A0A">
      <w:pPr>
        <w:pStyle w:val="EndNoteBibliography"/>
        <w:spacing w:after="0"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50.</w:t>
      </w:r>
      <w:r w:rsidRPr="00A60A0A">
        <w:rPr>
          <w:rFonts w:ascii="Times New Roman" w:hAnsi="Times New Roman" w:cs="Times New Roman"/>
          <w:sz w:val="24"/>
          <w:szCs w:val="24"/>
        </w:rPr>
        <w:tab/>
        <w:t>Gao J, Couzens L, Eichelberger MC.</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2016. Measuring Influenza Neuraminidase Inhibition Antibody Titers by Enzyme-linked Lectin Assay. J Vis Exp doi:10.3791/54573.</w:t>
      </w:r>
    </w:p>
    <w:p w14:paraId="5DC4BAD2" w14:textId="77777777" w:rsidR="003D2229" w:rsidRPr="00A60A0A" w:rsidRDefault="003D2229" w:rsidP="00A60A0A">
      <w:pPr>
        <w:pStyle w:val="EndNoteBibliography"/>
        <w:spacing w:line="480" w:lineRule="auto"/>
        <w:ind w:left="720" w:hanging="720"/>
        <w:rPr>
          <w:rFonts w:ascii="Times New Roman" w:hAnsi="Times New Roman" w:cs="Times New Roman"/>
          <w:sz w:val="24"/>
          <w:szCs w:val="24"/>
        </w:rPr>
      </w:pPr>
      <w:r w:rsidRPr="00A60A0A">
        <w:rPr>
          <w:rFonts w:ascii="Times New Roman" w:hAnsi="Times New Roman" w:cs="Times New Roman"/>
          <w:sz w:val="24"/>
          <w:szCs w:val="24"/>
        </w:rPr>
        <w:t>51.</w:t>
      </w:r>
      <w:r w:rsidRPr="00A60A0A">
        <w:rPr>
          <w:rFonts w:ascii="Times New Roman" w:hAnsi="Times New Roman" w:cs="Times New Roman"/>
          <w:sz w:val="24"/>
          <w:szCs w:val="24"/>
        </w:rPr>
        <w:tab/>
        <w:t>Kaplan BS, Vincent AL.</w:t>
      </w:r>
      <w:r w:rsidRPr="00A60A0A">
        <w:rPr>
          <w:rFonts w:ascii="Times New Roman" w:hAnsi="Times New Roman" w:cs="Times New Roman"/>
          <w:b/>
          <w:sz w:val="24"/>
          <w:szCs w:val="24"/>
        </w:rPr>
        <w:t xml:space="preserve"> </w:t>
      </w:r>
      <w:r w:rsidRPr="00A60A0A">
        <w:rPr>
          <w:rFonts w:ascii="Times New Roman" w:hAnsi="Times New Roman" w:cs="Times New Roman"/>
          <w:sz w:val="24"/>
          <w:szCs w:val="24"/>
        </w:rPr>
        <w:t>2020. Detection and Titration of Influenza A Virus Neuraminidase Inhibiting (NAI) Antibodies Using an Enzyme-Linked Lectin Assay (ELLA). Methods Mol Biol 2123:335-344.</w:t>
      </w:r>
    </w:p>
    <w:p w14:paraId="2A065749" w14:textId="05F9DDF5" w:rsidR="000272CE" w:rsidRPr="00A60A0A" w:rsidRDefault="000272CE" w:rsidP="00A60A0A">
      <w:pPr>
        <w:spacing w:line="480" w:lineRule="auto"/>
        <w:rPr>
          <w:rFonts w:ascii="Times New Roman" w:hAnsi="Times New Roman" w:cs="Times New Roman"/>
          <w:sz w:val="24"/>
          <w:szCs w:val="24"/>
        </w:rPr>
      </w:pPr>
      <w:r w:rsidRPr="00A60A0A">
        <w:rPr>
          <w:rFonts w:ascii="Times New Roman" w:hAnsi="Times New Roman" w:cs="Times New Roman"/>
          <w:sz w:val="24"/>
          <w:szCs w:val="24"/>
        </w:rPr>
        <w:fldChar w:fldCharType="end"/>
      </w:r>
    </w:p>
    <w:p w14:paraId="68585096" w14:textId="77777777"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sz w:val="24"/>
          <w:szCs w:val="24"/>
        </w:rPr>
        <w:br w:type="page"/>
      </w:r>
    </w:p>
    <w:p w14:paraId="433E8634" w14:textId="77777777" w:rsidR="00FE2938" w:rsidRPr="00A60A0A" w:rsidRDefault="00FE2938" w:rsidP="00A60A0A">
      <w:pPr>
        <w:spacing w:line="480" w:lineRule="auto"/>
        <w:rPr>
          <w:rFonts w:ascii="Times New Roman" w:hAnsi="Times New Roman" w:cs="Times New Roman"/>
          <w:b/>
          <w:sz w:val="24"/>
          <w:szCs w:val="24"/>
        </w:rPr>
      </w:pPr>
      <w:r w:rsidRPr="00A60A0A">
        <w:rPr>
          <w:rFonts w:ascii="Times New Roman" w:hAnsi="Times New Roman" w:cs="Times New Roman"/>
          <w:b/>
          <w:sz w:val="24"/>
          <w:szCs w:val="24"/>
        </w:rPr>
        <w:lastRenderedPageBreak/>
        <w:t>Figure Legends</w:t>
      </w:r>
    </w:p>
    <w:p w14:paraId="4717491F" w14:textId="77777777"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Figure 1.</w:t>
      </w:r>
      <w:r w:rsidRPr="00A60A0A">
        <w:rPr>
          <w:rFonts w:ascii="Times New Roman" w:hAnsi="Times New Roman" w:cs="Times New Roman"/>
          <w:sz w:val="24"/>
          <w:szCs w:val="24"/>
        </w:rPr>
        <w:t xml:space="preserve"> Relative H3 clade detection frequency and relative C-IVA genetic diversity from 2011 to 2021. </w:t>
      </w:r>
      <w:r w:rsidRPr="00A60A0A">
        <w:rPr>
          <w:rFonts w:ascii="Times New Roman" w:hAnsi="Times New Roman" w:cs="Times New Roman"/>
          <w:b/>
          <w:sz w:val="24"/>
          <w:szCs w:val="24"/>
        </w:rPr>
        <w:t>(A)</w:t>
      </w:r>
      <w:r w:rsidRPr="00A60A0A">
        <w:rPr>
          <w:rFonts w:ascii="Times New Roman" w:hAnsi="Times New Roman" w:cs="Times New Roman"/>
          <w:sz w:val="24"/>
          <w:szCs w:val="24"/>
        </w:rPr>
        <w:t xml:space="preserve"> Proportional yearly detection frequency of H3 genetic clades from public data. “Other” includes cluster I, cluster IV C-F, and one-off human-to-swine transmission events. </w:t>
      </w:r>
      <w:r w:rsidRPr="00A60A0A">
        <w:rPr>
          <w:rFonts w:ascii="Times New Roman" w:hAnsi="Times New Roman" w:cs="Times New Roman"/>
          <w:b/>
          <w:sz w:val="24"/>
          <w:szCs w:val="24"/>
        </w:rPr>
        <w:t>(B)</w:t>
      </w:r>
      <w:r w:rsidRPr="00A60A0A">
        <w:rPr>
          <w:rFonts w:ascii="Times New Roman" w:hAnsi="Times New Roman" w:cs="Times New Roman"/>
          <w:sz w:val="24"/>
          <w:szCs w:val="24"/>
        </w:rPr>
        <w:t xml:space="preserve"> Effective population size (EPS) and average detection frequency per month of C-IVA viruses. EPS estimates relative genetic diversity within the HA genes of the C-IVA clade. Blue shading is 95% highest posterior density (HPD) interval. </w:t>
      </w:r>
    </w:p>
    <w:p w14:paraId="18575DE5" w14:textId="77777777"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 xml:space="preserve">Figure 2. </w:t>
      </w:r>
      <w:r w:rsidRPr="00A60A0A">
        <w:rPr>
          <w:rFonts w:ascii="Times New Roman" w:hAnsi="Times New Roman" w:cs="Times New Roman"/>
          <w:sz w:val="24"/>
          <w:szCs w:val="24"/>
        </w:rPr>
        <w:t>Tanglegram of corresponding C-IVA HA and NA gene segment time-scaled trees with sequences from 2010 to March 2021. The major and minor contemporary C-IVA clades are labeled on the HA tree. N2 genetic clades are labeled on the NA tree. Lines between the two trees indicate HA-NA pairing. Tree branches and leaves colored on blue to red gradient by yearly progression of time in accordance with the x-axis. Blue, dotted line indicates pairing of the minor clade with N2 2002B.2 prior to reassortment and orange, dashed line indicates reassortment of the minor clade with N2 2002A.2. The Nextstrain platform can be used to visualize the tanglegram in finer detail at flu-crew.org/nextstrain.</w:t>
      </w:r>
    </w:p>
    <w:p w14:paraId="53677A80" w14:textId="77777777"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Figure 3.</w:t>
      </w:r>
      <w:r w:rsidRPr="00A60A0A">
        <w:rPr>
          <w:rFonts w:ascii="Times New Roman" w:hAnsi="Times New Roman" w:cs="Times New Roman"/>
          <w:sz w:val="24"/>
          <w:szCs w:val="24"/>
        </w:rPr>
        <w:t xml:space="preserve"> C-IVA HA time-scaled tree with genome constellation. The corresponding NA and internal gene (PB2, PB1, PA, NP, M, </w:t>
      </w:r>
      <w:proofErr w:type="gramStart"/>
      <w:r w:rsidRPr="00A60A0A">
        <w:rPr>
          <w:rFonts w:ascii="Times New Roman" w:hAnsi="Times New Roman" w:cs="Times New Roman"/>
          <w:sz w:val="24"/>
          <w:szCs w:val="24"/>
        </w:rPr>
        <w:t>NS</w:t>
      </w:r>
      <w:proofErr w:type="gramEnd"/>
      <w:r w:rsidRPr="00A60A0A">
        <w:rPr>
          <w:rFonts w:ascii="Times New Roman" w:hAnsi="Times New Roman" w:cs="Times New Roman"/>
          <w:sz w:val="24"/>
          <w:szCs w:val="24"/>
        </w:rPr>
        <w:t>) lineage of each tip are indicated by the color-coded rectangles on the right side of figure. The major contemporary C-IVA clade is boxed in dark grey on the tree and the minor contemporary C-IVA clade is boxed in light grey on the tree. The two substitutions defining the initial expansion of the major clade (N156H and K368E) are annotated onto the tree. Dark Orange=N2 2002A; Light Orange = N2 2002A.2; Pink = N2 2002B.2; Yellow=LAIV; Red=H1N1pdm09 lineage; Green=swine triple reassortant internal gene (TRIG) lineage.</w:t>
      </w:r>
    </w:p>
    <w:p w14:paraId="78C76FBD" w14:textId="77777777"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lastRenderedPageBreak/>
        <w:t>Figure 4.</w:t>
      </w:r>
      <w:r w:rsidRPr="00A60A0A">
        <w:rPr>
          <w:rFonts w:ascii="Times New Roman" w:hAnsi="Times New Roman" w:cs="Times New Roman"/>
          <w:sz w:val="24"/>
          <w:szCs w:val="24"/>
        </w:rPr>
        <w:t xml:space="preserve"> HA and NA antigenic distance. </w:t>
      </w:r>
      <w:r w:rsidRPr="00A60A0A">
        <w:rPr>
          <w:rFonts w:ascii="Times New Roman" w:hAnsi="Times New Roman" w:cs="Times New Roman"/>
          <w:b/>
          <w:sz w:val="24"/>
          <w:szCs w:val="24"/>
        </w:rPr>
        <w:t>(A)</w:t>
      </w:r>
      <w:r w:rsidRPr="00A60A0A">
        <w:rPr>
          <w:rFonts w:ascii="Times New Roman" w:hAnsi="Times New Roman" w:cs="Times New Roman"/>
          <w:sz w:val="24"/>
          <w:szCs w:val="24"/>
        </w:rPr>
        <w:t xml:space="preserve"> HA antigenic distance between three contemporary C-IVA test antigens and relevant H3 reference antigens. Distances are computed by merging the raw HI results from the assay described in this experiment with results from previous HI assays in ACMACS. Points are colored by H3 antigenic motif and their shape corresponds to their H3 clade classification. The three test antigens on the x-axis are colored by H3 antigenic motif. Significant HA antigenic drift is defined as antigenic distance of at least 3 AU and is denoted by the black dashed line. </w:t>
      </w:r>
      <w:r w:rsidRPr="00A60A0A">
        <w:rPr>
          <w:rFonts w:ascii="Times New Roman" w:hAnsi="Times New Roman" w:cs="Times New Roman"/>
          <w:b/>
          <w:sz w:val="24"/>
          <w:szCs w:val="24"/>
        </w:rPr>
        <w:t>(B)</w:t>
      </w:r>
      <w:r w:rsidRPr="00A60A0A">
        <w:rPr>
          <w:rFonts w:ascii="Times New Roman" w:hAnsi="Times New Roman" w:cs="Times New Roman"/>
          <w:sz w:val="24"/>
          <w:szCs w:val="24"/>
        </w:rPr>
        <w:t xml:space="preserve"> NA antigenic distance between three contemporary C-IVA test antigens and antigens from four N2 2002 lineages. Distances are computed by merging the raw NI results from the assay described in this experiment with results from previous NI assays in ACMACS. Points are colored by NA lineage. The three test antigens on the x-axis are also colored by NA lineage. The test antigens, OK/15, NC/10 and MN/18, are labeled with black text in both panels.  </w:t>
      </w:r>
    </w:p>
    <w:p w14:paraId="4D1BCEFF" w14:textId="3F43F758"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 xml:space="preserve">Figure S1. </w:t>
      </w:r>
      <w:r w:rsidRPr="00A60A0A">
        <w:rPr>
          <w:rFonts w:ascii="Times New Roman" w:hAnsi="Times New Roman" w:cs="Times New Roman"/>
          <w:sz w:val="24"/>
          <w:szCs w:val="24"/>
        </w:rPr>
        <w:t xml:space="preserve">H3 C-IVA maximum likelihood tree. Branches are colored by the progression of time on a blue-to-red gradient beginning in 2010 and ending in March 2021.  </w:t>
      </w:r>
    </w:p>
    <w:p w14:paraId="72491AE7" w14:textId="7CE6C476"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Table S1.</w:t>
      </w:r>
      <w:r w:rsidRPr="00A60A0A">
        <w:rPr>
          <w:rFonts w:ascii="Times New Roman" w:hAnsi="Times New Roman" w:cs="Times New Roman"/>
          <w:sz w:val="24"/>
          <w:szCs w:val="24"/>
        </w:rPr>
        <w:t xml:space="preserve"> Results from a pair of hemagglutination inhibition (HI) assays performed on November 13, 2020 and January 22</w:t>
      </w:r>
      <w:r w:rsidRPr="00A60A0A">
        <w:rPr>
          <w:rFonts w:ascii="Times New Roman" w:hAnsi="Times New Roman" w:cs="Times New Roman"/>
          <w:sz w:val="24"/>
          <w:szCs w:val="24"/>
          <w:vertAlign w:val="superscript"/>
        </w:rPr>
        <w:t>nd</w:t>
      </w:r>
      <w:r w:rsidRPr="00A60A0A">
        <w:rPr>
          <w:rFonts w:ascii="Times New Roman" w:hAnsi="Times New Roman" w:cs="Times New Roman"/>
          <w:sz w:val="24"/>
          <w:szCs w:val="24"/>
        </w:rPr>
        <w:t>, 2021.</w:t>
      </w:r>
    </w:p>
    <w:p w14:paraId="15B8701C" w14:textId="240383D2" w:rsidR="00FE2938" w:rsidRPr="00A60A0A" w:rsidRDefault="00FE2938" w:rsidP="00A60A0A">
      <w:pPr>
        <w:spacing w:line="480" w:lineRule="auto"/>
        <w:rPr>
          <w:rFonts w:ascii="Times New Roman" w:hAnsi="Times New Roman" w:cs="Times New Roman"/>
          <w:sz w:val="24"/>
          <w:szCs w:val="24"/>
        </w:rPr>
      </w:pPr>
      <w:r w:rsidRPr="00A60A0A">
        <w:rPr>
          <w:rFonts w:ascii="Times New Roman" w:hAnsi="Times New Roman" w:cs="Times New Roman"/>
          <w:b/>
          <w:sz w:val="24"/>
          <w:szCs w:val="24"/>
        </w:rPr>
        <w:t>Table S2.</w:t>
      </w:r>
      <w:r w:rsidRPr="00A60A0A">
        <w:rPr>
          <w:rFonts w:ascii="Times New Roman" w:hAnsi="Times New Roman" w:cs="Times New Roman"/>
          <w:sz w:val="24"/>
          <w:szCs w:val="24"/>
        </w:rPr>
        <w:t xml:space="preserve"> Results from Neuraminidase Inhibition (NI) Assay.</w:t>
      </w:r>
    </w:p>
    <w:p w14:paraId="6EB47A76" w14:textId="08EB080A" w:rsidR="004E2491" w:rsidRPr="0064101C" w:rsidRDefault="004E2491" w:rsidP="00987F2C">
      <w:pPr>
        <w:spacing w:line="480" w:lineRule="auto"/>
        <w:rPr>
          <w:rFonts w:ascii="Times New Roman" w:hAnsi="Times New Roman" w:cs="Times New Roman"/>
          <w:sz w:val="24"/>
          <w:szCs w:val="24"/>
        </w:rPr>
      </w:pPr>
    </w:p>
    <w:sectPr w:rsidR="004E2491" w:rsidRPr="0064101C" w:rsidSect="00CC3AC9">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erson, Tavis - ARS" w:date="2021-05-19T15:03:00Z" w:initials="ATA">
    <w:p w14:paraId="3D82AC71" w14:textId="2CF19D9D" w:rsidR="00007216" w:rsidRDefault="00007216">
      <w:pPr>
        <w:pStyle w:val="CommentText"/>
      </w:pPr>
      <w:r>
        <w:rPr>
          <w:rStyle w:val="CommentReference"/>
        </w:rPr>
        <w:annotationRef/>
      </w:r>
      <w:r>
        <w:t xml:space="preserve">Need to check back on this paper to see how they described everything: </w:t>
      </w:r>
      <w:hyperlink r:id="rId1" w:history="1">
        <w:r w:rsidRPr="00433108">
          <w:rPr>
            <w:rStyle w:val="Hyperlink"/>
          </w:rPr>
          <w:t>https://journals.plos.org/plospathogens/article?id=10.1371/journal.ppat.1008042</w:t>
        </w:r>
      </w:hyperlink>
    </w:p>
    <w:p w14:paraId="4152A715" w14:textId="7F56BC4C" w:rsidR="00007216" w:rsidRDefault="00007216">
      <w:pPr>
        <w:pStyle w:val="CommentText"/>
      </w:pPr>
    </w:p>
  </w:comment>
  <w:comment w:id="0" w:author="Neveau, Megan N [G COL]" w:date="2021-06-29T16:16:00Z" w:initials="NMN[C">
    <w:p w14:paraId="466D7944" w14:textId="59D44C36" w:rsidR="00007216" w:rsidRDefault="00007216">
      <w:pPr>
        <w:pStyle w:val="CommentText"/>
      </w:pPr>
      <w:r>
        <w:rPr>
          <w:rStyle w:val="CommentReference"/>
        </w:rPr>
        <w:annotationRef/>
      </w:r>
      <w:r>
        <w:t xml:space="preserve">JVI information: </w:t>
      </w:r>
      <w:hyperlink r:id="rId2" w:history="1">
        <w:r w:rsidRPr="00D50117">
          <w:rPr>
            <w:rStyle w:val="Hyperlink"/>
          </w:rPr>
          <w:t>https://journals.asm.org/journal/jvi/article-types</w:t>
        </w:r>
      </w:hyperlink>
    </w:p>
    <w:p w14:paraId="46FEAAE8" w14:textId="77777777" w:rsidR="00007216" w:rsidRDefault="00007216">
      <w:pPr>
        <w:pStyle w:val="CommentText"/>
      </w:pPr>
    </w:p>
  </w:comment>
  <w:comment w:id="2" w:author="megan neveau" w:date="2021-05-20T13:51:00Z" w:initials="mn">
    <w:p w14:paraId="1925F929" w14:textId="48D00DA9" w:rsidR="00007216" w:rsidRDefault="00007216">
      <w:pPr>
        <w:pStyle w:val="CommentText"/>
      </w:pPr>
      <w:r>
        <w:rPr>
          <w:rStyle w:val="CommentReference"/>
        </w:rPr>
        <w:annotationRef/>
      </w:r>
      <w:r>
        <w:t>Limit: 54 characters and spaces</w:t>
      </w:r>
    </w:p>
  </w:comment>
  <w:comment w:id="4" w:author="Vincent, Amy - ARS" w:date="2021-05-13T12:33:00Z" w:initials="VAA">
    <w:p w14:paraId="3D958A37" w14:textId="1A792CB4" w:rsidR="00007216" w:rsidRDefault="00007216">
      <w:pPr>
        <w:pStyle w:val="CommentText"/>
      </w:pPr>
      <w:r>
        <w:rPr>
          <w:rStyle w:val="CommentReference"/>
        </w:rPr>
        <w:annotationRef/>
      </w:r>
      <w:r>
        <w:t>Probably on the long side for an abstrac</w:t>
      </w:r>
      <w:r>
        <w:rPr>
          <w:noProof/>
        </w:rPr>
        <w:t>t. What journal and how many words allowed?</w:t>
      </w:r>
    </w:p>
  </w:comment>
  <w:comment w:id="5" w:author="megan neveau" w:date="2021-05-20T13:41:00Z" w:initials="mn">
    <w:p w14:paraId="2293B2F0" w14:textId="2BBDFDEF" w:rsidR="00007216" w:rsidRDefault="00007216">
      <w:pPr>
        <w:pStyle w:val="CommentText"/>
      </w:pPr>
      <w:r>
        <w:rPr>
          <w:rStyle w:val="CommentReference"/>
        </w:rPr>
        <w:annotationRef/>
      </w:r>
      <w:r>
        <w:t>JVI has a 250 word-limit… we’re at 300 currently.</w:t>
      </w:r>
    </w:p>
  </w:comment>
  <w:comment w:id="6" w:author="Anderson, Tavis - ARS" w:date="2021-05-17T13:09:00Z" w:initials="ATA">
    <w:p w14:paraId="62FCCFE6" w14:textId="3EF2A387" w:rsidR="00007216" w:rsidRDefault="00007216">
      <w:pPr>
        <w:pStyle w:val="CommentText"/>
      </w:pPr>
      <w:r>
        <w:rPr>
          <w:rStyle w:val="CommentReference"/>
        </w:rPr>
        <w:annotationRef/>
      </w:r>
      <w:r>
        <w:t>You’re unlikely to get dramatically different comments from me and Amy – but, always best to wait (unless one of us taps out). This way we can coordinate! Also, one of us will generally say “there’s a lot of track change, can you address comments, then send a clean version” or similar. Typically – I like to keep the track change unless it gets really messy.</w:t>
      </w:r>
    </w:p>
  </w:comment>
  <w:comment w:id="7" w:author="Vincent, Amy - ARS" w:date="2021-05-12T12:24:00Z" w:initials="VAA">
    <w:p w14:paraId="3DFF9BF9" w14:textId="659A1376" w:rsidR="00007216" w:rsidRDefault="00007216">
      <w:pPr>
        <w:pStyle w:val="CommentText"/>
      </w:pPr>
      <w:r>
        <w:rPr>
          <w:rStyle w:val="CommentReference"/>
        </w:rPr>
        <w:annotationRef/>
      </w:r>
      <w:r>
        <w:t>Megan gets to experience my soapbox speech. Genetic mutation and reassortment are the processes that occur during replication that can lead to the phenomena of antigenic drift and antigenic shift, which are evolutionary changes in phenotype relating to population immunity or lack thereof</w:t>
      </w:r>
      <w:r w:rsidRPr="001461D2">
        <w:t xml:space="preserve">. The genetic variation (mutation/reassortment) on which selection acts may occur randomly, but natural selection itself is not random. The survival </w:t>
      </w:r>
      <w:r w:rsidRPr="00034EFA">
        <w:t>an individual</w:t>
      </w:r>
      <w:r>
        <w:t xml:space="preserve"> </w:t>
      </w:r>
      <w:proofErr w:type="spellStart"/>
      <w:r>
        <w:t>virion</w:t>
      </w:r>
      <w:proofErr w:type="spellEnd"/>
      <w:r w:rsidRPr="00034EFA">
        <w:t xml:space="preserve"> is directly related to the context of its environment</w:t>
      </w:r>
      <w:r>
        <w:t xml:space="preserve"> (virus fitness, host interaction, immunity, etc.)</w:t>
      </w:r>
      <w:r w:rsidRPr="00034EFA">
        <w:t>.</w:t>
      </w:r>
      <w:r>
        <w:t xml:space="preserve"> This sentence conflates these processes.  Mutation is not synonymous for drift, reassortment is not synonymous for shift; drift minimally requires mutation and shift minimally requires reassortment, but also requires immune pressure/evasion and novel HA/NA acquisition, respectively, along with other evolutionary pressure(s) that affect</w:t>
      </w:r>
      <w:r w:rsidRPr="001461D2">
        <w:t xml:space="preserve"> </w:t>
      </w:r>
      <w:r>
        <w:t>fitness.</w:t>
      </w:r>
    </w:p>
  </w:comment>
  <w:comment w:id="8" w:author="Anderson, Tavis - ARS" w:date="2021-05-17T13:00:00Z" w:initials="ATA">
    <w:p w14:paraId="48067588" w14:textId="202A5819" w:rsidR="00007216" w:rsidRDefault="00007216">
      <w:pPr>
        <w:pStyle w:val="CommentText"/>
      </w:pPr>
      <w:r>
        <w:rPr>
          <w:rStyle w:val="CommentReference"/>
        </w:rPr>
        <w:annotationRef/>
      </w:r>
      <w:r>
        <w:t xml:space="preserve">Just went through the same discussion with </w:t>
      </w:r>
      <w:proofErr w:type="spellStart"/>
      <w:r>
        <w:t>brian</w:t>
      </w:r>
      <w:proofErr w:type="spellEnd"/>
      <w:r>
        <w:t xml:space="preserve"> </w:t>
      </w:r>
      <w:proofErr w:type="spellStart"/>
      <w:r>
        <w:t>kimble</w:t>
      </w:r>
      <w:proofErr w:type="spellEnd"/>
      <w:r>
        <w:t>… Genetic drift is a specific mechanism of evolution – and is not the same as “antigenic drift”, and different from mutation, which is different from selection, and then also migration.</w:t>
      </w:r>
    </w:p>
  </w:comment>
  <w:comment w:id="9" w:author="Anderson, Tavis - ARS" w:date="2021-05-19T12:07:00Z" w:initials="ATA">
    <w:p w14:paraId="08844A0F" w14:textId="78821FE1" w:rsidR="00007216" w:rsidRDefault="00007216">
      <w:pPr>
        <w:pStyle w:val="CommentText"/>
      </w:pPr>
      <w:r>
        <w:rPr>
          <w:rStyle w:val="CommentReference"/>
        </w:rPr>
        <w:annotationRef/>
      </w:r>
      <w:r>
        <w:t>Need statement on mutation/selection increasing diversity within genes -&gt; this pairs with your subsequent statement on reassortment increasing genome diversity.</w:t>
      </w:r>
    </w:p>
  </w:comment>
  <w:comment w:id="10" w:author="Vincent, Amy - ARS" w:date="2021-05-13T13:15:00Z" w:initials="VAA">
    <w:p w14:paraId="57794CB9" w14:textId="06F0BEB6" w:rsidR="00007216" w:rsidRDefault="00007216">
      <w:pPr>
        <w:pStyle w:val="CommentText"/>
      </w:pPr>
      <w:r>
        <w:rPr>
          <w:rStyle w:val="CommentReference"/>
        </w:rPr>
        <w:annotationRef/>
      </w:r>
      <w:r>
        <w:t>Burke not a swine citation.</w:t>
      </w:r>
    </w:p>
  </w:comment>
  <w:comment w:id="11" w:author="Neveau, Megan N [G COL]" w:date="2021-05-25T11:48:00Z" w:initials="NMN[C">
    <w:p w14:paraId="2DBB1E12" w14:textId="742E476B" w:rsidR="00007216" w:rsidRDefault="00007216">
      <w:pPr>
        <w:pStyle w:val="CommentText"/>
      </w:pPr>
      <w:r>
        <w:rPr>
          <w:rStyle w:val="CommentReference"/>
        </w:rPr>
        <w:annotationRef/>
      </w:r>
      <w:r>
        <w:t xml:space="preserve">I was trying to cite it for the H3 numbering, should I place the citation elsewhere? </w:t>
      </w:r>
    </w:p>
  </w:comment>
  <w:comment w:id="12" w:author="Anderson, Tavis - ARS" w:date="2021-05-19T12:21:00Z" w:initials="ATA">
    <w:p w14:paraId="2BE9AE7A" w14:textId="35BE8690" w:rsidR="00007216" w:rsidRDefault="00007216">
      <w:pPr>
        <w:pStyle w:val="CommentText"/>
      </w:pPr>
      <w:r>
        <w:rPr>
          <w:rStyle w:val="CommentReference"/>
        </w:rPr>
        <w:annotationRef/>
      </w:r>
      <w:r>
        <w:t>Merged two paragraphs here – now this paragraph broadly gets you into the genetic-antigenic link (and vaccines) and why we care about tracking the genetic diversity. May need to be smoothed a bit more.</w:t>
      </w:r>
    </w:p>
  </w:comment>
  <w:comment w:id="13" w:author="Anderson, Tavis - ARS" w:date="2021-05-17T13:46:00Z" w:initials="ATA">
    <w:p w14:paraId="43F3EC51" w14:textId="083D2128" w:rsidR="00007216" w:rsidRDefault="00007216">
      <w:pPr>
        <w:pStyle w:val="CommentText"/>
      </w:pPr>
      <w:r>
        <w:rPr>
          <w:rStyle w:val="CommentReference"/>
        </w:rPr>
        <w:annotationRef/>
      </w:r>
      <w:r>
        <w:t>I like to work backwards from the final paragraph of the introduction – one approach is to have a stated hypothesis -&gt; predictions. Then ask “does the introduction form the template” for this hypothesis? Can someone follow my logical progression?</w:t>
      </w:r>
    </w:p>
  </w:comment>
  <w:comment w:id="14" w:author="megan neveau" w:date="2021-03-17T13:58:00Z" w:initials="NMN[C">
    <w:p w14:paraId="25B778BC" w14:textId="7C05323A" w:rsidR="00007216" w:rsidRDefault="00007216" w:rsidP="00BE0A72">
      <w:pPr>
        <w:pStyle w:val="CommentText"/>
      </w:pPr>
      <w:r>
        <w:rPr>
          <w:rStyle w:val="CommentReference"/>
        </w:rPr>
        <w:annotationRef/>
      </w:r>
      <w:r>
        <w:t>Insert figure references once figures are confirmed</w:t>
      </w:r>
    </w:p>
  </w:comment>
  <w:comment w:id="15" w:author="Anderson, Tavis - ARS" w:date="2021-05-19T13:49:00Z" w:initials="ATA">
    <w:p w14:paraId="2BE1EFE2" w14:textId="2FB7AAFA" w:rsidR="00007216" w:rsidRDefault="00007216">
      <w:pPr>
        <w:pStyle w:val="CommentText"/>
      </w:pPr>
      <w:r>
        <w:rPr>
          <w:rStyle w:val="CommentReference"/>
        </w:rPr>
        <w:annotationRef/>
      </w:r>
      <w:r>
        <w:t>Better to generate a ML phylogeny in IQ-tree for this to pair with the Bayesian analysis. Time-scaled trees are time scaled</w:t>
      </w:r>
      <w:proofErr w:type="gramStart"/>
      <w:r>
        <w:t>..</w:t>
      </w:r>
      <w:proofErr w:type="gramEnd"/>
      <w:r>
        <w:t xml:space="preserve"> </w:t>
      </w:r>
      <w:proofErr w:type="gramStart"/>
      <w:r>
        <w:t>you</w:t>
      </w:r>
      <w:proofErr w:type="gramEnd"/>
      <w:r>
        <w:t xml:space="preserve"> can use this, but a ML tree would be a separate line of evidence.</w:t>
      </w:r>
    </w:p>
  </w:comment>
  <w:comment w:id="16" w:author="Neveau, Megan N [G COL]" w:date="2021-05-26T10:31:00Z" w:initials="NMN[C">
    <w:p w14:paraId="3EB902CB" w14:textId="42FD620C" w:rsidR="00007216" w:rsidRDefault="00007216">
      <w:pPr>
        <w:pStyle w:val="CommentText"/>
      </w:pPr>
      <w:r>
        <w:rPr>
          <w:rStyle w:val="CommentReference"/>
        </w:rPr>
        <w:annotationRef/>
      </w:r>
      <w:r>
        <w:t xml:space="preserve">Should I use the same subset of 500 that I used for the Bayesian analysis or all of the 1171 C-IVA </w:t>
      </w:r>
      <w:proofErr w:type="spellStart"/>
      <w:r>
        <w:t>seqs</w:t>
      </w:r>
      <w:proofErr w:type="spellEnd"/>
      <w:r>
        <w:t>?</w:t>
      </w:r>
    </w:p>
  </w:comment>
  <w:comment w:id="17" w:author="Anderson, Tavis - ARS" w:date="2021-05-19T14:03:00Z" w:initials="ATA">
    <w:p w14:paraId="53016B0E" w14:textId="1791418A" w:rsidR="00007216" w:rsidRDefault="00007216">
      <w:pPr>
        <w:pStyle w:val="CommentText"/>
      </w:pPr>
      <w:r>
        <w:rPr>
          <w:rStyle w:val="CommentReference"/>
        </w:rPr>
        <w:annotationRef/>
      </w:r>
      <w:r>
        <w:t>Technically – following emergence – each clade reflects a “BALANCED” tree (vs unbalanced). And this suggests, no selection – which is supported by the HI data too… not sure where to work this into the results section but it needs to get in there somewhere.</w:t>
      </w:r>
    </w:p>
  </w:comment>
  <w:comment w:id="18" w:author="Neveau, Megan N [G COL]" w:date="2021-06-30T15:40:00Z" w:initials="NMN[C">
    <w:p w14:paraId="510B5213" w14:textId="530E5221" w:rsidR="00090554" w:rsidRDefault="00090554">
      <w:pPr>
        <w:pStyle w:val="CommentText"/>
      </w:pPr>
      <w:r>
        <w:rPr>
          <w:rStyle w:val="CommentReference"/>
        </w:rPr>
        <w:annotationRef/>
      </w:r>
      <w:r>
        <w:t xml:space="preserve">I need a little more help with this idea &amp; working it into the results. </w:t>
      </w:r>
    </w:p>
  </w:comment>
  <w:comment w:id="19" w:author="Zeller, Michael A [V D L]" w:date="2021-05-03T09:01:00Z" w:initials="ZMA[DL">
    <w:p w14:paraId="24C9C5FF" w14:textId="77777777" w:rsidR="00007216" w:rsidRDefault="00007216" w:rsidP="00EA1C55">
      <w:pPr>
        <w:pStyle w:val="CommentText"/>
      </w:pPr>
      <w:r>
        <w:rPr>
          <w:rStyle w:val="CommentReference"/>
        </w:rPr>
        <w:annotationRef/>
      </w:r>
      <w:r>
        <w:t xml:space="preserve">Let me know what your other co-authors say about this </w:t>
      </w:r>
    </w:p>
  </w:comment>
  <w:comment w:id="20" w:author="Anderson, Tavis - ARS" w:date="2021-05-19T13:55:00Z" w:initials="ATA">
    <w:p w14:paraId="1B93ACD1" w14:textId="499E915F" w:rsidR="00007216" w:rsidRDefault="00007216">
      <w:pPr>
        <w:pStyle w:val="CommentText"/>
      </w:pPr>
      <w:r>
        <w:rPr>
          <w:rStyle w:val="CommentReference"/>
        </w:rPr>
        <w:annotationRef/>
      </w:r>
      <w:r>
        <w:t xml:space="preserve">Amy changed it to hog-dense, I’d </w:t>
      </w:r>
      <w:proofErr w:type="spellStart"/>
      <w:r>
        <w:t>prefere</w:t>
      </w:r>
      <w:proofErr w:type="spellEnd"/>
      <w:r>
        <w:t xml:space="preserve"> to drop completely because we aren’t presenting any data. If we get an international reviewer (maybe?) they may not know these things we take for granted. i.e., I didn’t know where New Jersey was prior to moving here.</w:t>
      </w:r>
    </w:p>
  </w:comment>
  <w:comment w:id="21" w:author="Anderson, Tavis - ARS" w:date="2021-05-19T14:07:00Z" w:initials="ATA">
    <w:p w14:paraId="6B278876" w14:textId="0D0BF872" w:rsidR="00007216" w:rsidRDefault="00007216">
      <w:pPr>
        <w:pStyle w:val="CommentText"/>
      </w:pPr>
      <w:r>
        <w:rPr>
          <w:rStyle w:val="CommentReference"/>
        </w:rPr>
        <w:annotationRef/>
      </w:r>
      <w:r>
        <w:t xml:space="preserve">Need to think on this one, I like </w:t>
      </w:r>
    </w:p>
  </w:comment>
  <w:comment w:id="22" w:author="Vincent, Amy - ARS" w:date="2021-05-13T15:05:00Z" w:initials="VAA">
    <w:p w14:paraId="22F20D40" w14:textId="3BE00A8A" w:rsidR="00007216" w:rsidRDefault="00007216">
      <w:pPr>
        <w:pStyle w:val="CommentText"/>
      </w:pPr>
      <w:r>
        <w:rPr>
          <w:rStyle w:val="CommentReference"/>
        </w:rPr>
        <w:annotationRef/>
      </w:r>
      <w:r>
        <w:t>Can you show this in Fig 3 or cite the URL for the swine H3 Nextstrain implementation on Flu Crew?</w:t>
      </w:r>
    </w:p>
  </w:comment>
  <w:comment w:id="23" w:author="Vincent, Amy - ARS" w:date="2021-05-13T16:51:00Z" w:initials="VAA">
    <w:p w14:paraId="5308FD71" w14:textId="1599CFF2" w:rsidR="00007216" w:rsidRDefault="00007216">
      <w:pPr>
        <w:pStyle w:val="CommentText"/>
      </w:pPr>
      <w:r>
        <w:rPr>
          <w:rStyle w:val="CommentReference"/>
        </w:rPr>
        <w:annotationRef/>
      </w:r>
      <w:r>
        <w:t>You will need to extract the HI and NI cross-titer tables for supplemental material.</w:t>
      </w:r>
    </w:p>
  </w:comment>
  <w:comment w:id="24" w:author="Neveau, Megan N [G COL]" w:date="2021-06-28T11:56:00Z" w:initials="NMN[C">
    <w:p w14:paraId="356E2206" w14:textId="79297218" w:rsidR="00007216" w:rsidRDefault="00007216">
      <w:pPr>
        <w:pStyle w:val="CommentText"/>
      </w:pPr>
      <w:r>
        <w:rPr>
          <w:rStyle w:val="CommentReference"/>
        </w:rPr>
        <w:annotationRef/>
      </w:r>
      <w:r>
        <w:t>Do I need to label these in figure 3? I don’t want it to be too busy.</w:t>
      </w:r>
    </w:p>
  </w:comment>
  <w:comment w:id="25" w:author="megan neveau" w:date="2021-04-21T10:26:00Z" w:initials="NMN[C">
    <w:p w14:paraId="2A1E8AAC" w14:textId="18F129E3" w:rsidR="00007216" w:rsidRDefault="00007216">
      <w:pPr>
        <w:pStyle w:val="CommentText"/>
      </w:pPr>
      <w:r>
        <w:rPr>
          <w:rStyle w:val="CommentReference"/>
        </w:rPr>
        <w:annotationRef/>
      </w:r>
      <w:r>
        <w:t>Citation? Ok here or need to go in discussion?</w:t>
      </w:r>
    </w:p>
  </w:comment>
  <w:comment w:id="26" w:author="Zeller, Michael A [V D L]" w:date="2021-05-03T09:13:00Z" w:initials="ZMA[DL">
    <w:p w14:paraId="4B824925" w14:textId="77777777" w:rsidR="00007216" w:rsidRDefault="00007216" w:rsidP="00EA1C55">
      <w:pPr>
        <w:pStyle w:val="CommentText"/>
      </w:pPr>
      <w:r>
        <w:rPr>
          <w:rStyle w:val="CommentReference"/>
        </w:rPr>
        <w:annotationRef/>
      </w:r>
      <w:proofErr w:type="gramStart"/>
      <w:r>
        <w:t>personal</w:t>
      </w:r>
      <w:proofErr w:type="gramEnd"/>
      <w:r>
        <w:t xml:space="preserve"> communication with Bryan Kaplan? Ask him or Amy, or CC Amy when you ask him.</w:t>
      </w:r>
    </w:p>
  </w:comment>
  <w:comment w:id="27" w:author="Vincent, Amy - ARS" w:date="2021-05-13T15:34:00Z" w:initials="VAA">
    <w:p w14:paraId="64B291CE" w14:textId="50AFC2A2" w:rsidR="00007216" w:rsidRDefault="00007216">
      <w:pPr>
        <w:pStyle w:val="CommentText"/>
      </w:pPr>
      <w:r>
        <w:rPr>
          <w:rStyle w:val="CommentReference"/>
        </w:rPr>
        <w:annotationRef/>
      </w:r>
      <w:r>
        <w:t>Put the N2 clade under the strain names at the bottom like motif under strains in panel A. You also use the next division designation of A.1, A.2, B.1, B.2 here, but don’t show that in Fig 2.</w:t>
      </w:r>
    </w:p>
  </w:comment>
  <w:comment w:id="28" w:author="Anderson, Tavis - ARS" w:date="2021-05-19T14:25:00Z" w:initials="ATA">
    <w:p w14:paraId="222B1070" w14:textId="1C329672" w:rsidR="00007216" w:rsidRDefault="00007216">
      <w:pPr>
        <w:pStyle w:val="CommentText"/>
      </w:pPr>
      <w:r>
        <w:rPr>
          <w:rStyle w:val="CommentReference"/>
        </w:rPr>
        <w:annotationRef/>
      </w:r>
      <w:r>
        <w:t>What do YOU think your biggest result is? What does it mean? Right now… you’ve taken a soft touch – you restate your results + suggest a selective sweep has occurred… but, what this affect? What does it mean for pigs? What does it mean for human health [remember this clade of viruses caused a lot of variant infections a decade ago…]</w:t>
      </w:r>
    </w:p>
  </w:comment>
  <w:comment w:id="29" w:author="Michael Zeller" w:date="2021-04-02T12:03:00Z" w:initials="MZ">
    <w:p w14:paraId="1FD710E9" w14:textId="2E616C2F" w:rsidR="00007216" w:rsidRDefault="00007216" w:rsidP="007C338B">
      <w:pPr>
        <w:pStyle w:val="CommentText"/>
      </w:pPr>
      <w:r>
        <w:rPr>
          <w:rStyle w:val="CommentReference"/>
        </w:rPr>
        <w:annotationRef/>
      </w:r>
      <w:r>
        <w:t>Is this "most often" because that is the sites that ae checked? If so, change to "regularly detected at sites...."</w:t>
      </w:r>
    </w:p>
  </w:comment>
  <w:comment w:id="30" w:author="megan neveau" w:date="2021-04-20T12:47:00Z" w:initials="NMN[C">
    <w:p w14:paraId="18B072D8" w14:textId="7526B196" w:rsidR="00007216" w:rsidRDefault="00007216" w:rsidP="00067076">
      <w:pPr>
        <w:pStyle w:val="CommentText"/>
      </w:pPr>
      <w:r>
        <w:rPr>
          <w:rStyle w:val="CommentReference"/>
        </w:rPr>
        <w:annotationRef/>
      </w:r>
      <w:r>
        <w:t>No, they checked the whole genome</w:t>
      </w:r>
    </w:p>
  </w:comment>
  <w:comment w:id="31" w:author="Anderson, Tavis - ARS" w:date="2021-05-19T14:32:00Z" w:initials="ATA">
    <w:p w14:paraId="38DDA8BA" w14:textId="64F1CD09" w:rsidR="00007216" w:rsidRDefault="00007216">
      <w:pPr>
        <w:pStyle w:val="CommentText"/>
      </w:pPr>
      <w:r>
        <w:rPr>
          <w:rStyle w:val="CommentReference"/>
        </w:rPr>
        <w:annotationRef/>
      </w:r>
      <w:r>
        <w:t>Did this include NY11? I think so, right? That’s a great virus as a representative of the variant cases</w:t>
      </w:r>
      <w:proofErr w:type="gramStart"/>
      <w:r>
        <w:t>..</w:t>
      </w:r>
      <w:proofErr w:type="gramEnd"/>
      <w:r>
        <w:t xml:space="preserve"> </w:t>
      </w:r>
      <w:proofErr w:type="gramStart"/>
      <w:r>
        <w:t>check</w:t>
      </w:r>
      <w:proofErr w:type="gramEnd"/>
      <w:r>
        <w:t xml:space="preserve"> back over the literature.</w:t>
      </w:r>
    </w:p>
  </w:comment>
  <w:comment w:id="32" w:author="Vincent, Amy - ARS" w:date="2021-05-13T16:10:00Z" w:initials="VAA">
    <w:p w14:paraId="1AD7307F" w14:textId="1674628D" w:rsidR="00007216" w:rsidRDefault="00007216">
      <w:pPr>
        <w:pStyle w:val="CommentText"/>
      </w:pPr>
      <w:r>
        <w:rPr>
          <w:rStyle w:val="CommentReference"/>
        </w:rPr>
        <w:annotationRef/>
      </w:r>
      <w:r>
        <w:t xml:space="preserve">Not sure these are the best citations. I would look again at Lewis, </w:t>
      </w:r>
      <w:proofErr w:type="spellStart"/>
      <w:r>
        <w:t>Abente</w:t>
      </w:r>
      <w:proofErr w:type="spellEnd"/>
      <w:r>
        <w:t>, and Bolton for swine data.</w:t>
      </w:r>
    </w:p>
  </w:comment>
  <w:comment w:id="33" w:author="Neveau, Megan N [G COL]" w:date="2021-06-30T15:23:00Z" w:initials="NMN[C">
    <w:p w14:paraId="5DEB61DC" w14:textId="452C3608" w:rsidR="005420C5" w:rsidRDefault="005420C5">
      <w:pPr>
        <w:pStyle w:val="CommentText"/>
      </w:pPr>
      <w:r>
        <w:rPr>
          <w:rStyle w:val="CommentReference"/>
        </w:rPr>
        <w:annotationRef/>
      </w:r>
      <w:r>
        <w:t xml:space="preserve">Comment from </w:t>
      </w:r>
      <w:proofErr w:type="spellStart"/>
      <w:r>
        <w:t>Tavis</w:t>
      </w:r>
      <w:proofErr w:type="spellEnd"/>
      <w:r>
        <w:t xml:space="preserve"> (deleted on accident):</w:t>
      </w:r>
    </w:p>
    <w:p w14:paraId="4C219876" w14:textId="44C2BD9F" w:rsidR="005420C5" w:rsidRDefault="005420C5">
      <w:pPr>
        <w:pStyle w:val="CommentText"/>
      </w:pPr>
      <w:r>
        <w:t xml:space="preserve">This is the discussion paragraph where the </w:t>
      </w:r>
      <w:r>
        <w:rPr>
          <w:noProof/>
        </w:rPr>
        <w:t>shape of the phylogeny is important - the balanced shape = no selection, and this supports the absence of vaccine pressure [immune drivien selection and vaccine driven selection will have a similar pattern in the tree!)</w:t>
      </w:r>
    </w:p>
  </w:comment>
  <w:comment w:id="34" w:author="Neveau, Megan N [G COL]" w:date="2021-06-30T15:23:00Z" w:initials="NMN[C">
    <w:p w14:paraId="6AF593D9" w14:textId="2889B225" w:rsidR="005420C5" w:rsidRDefault="005420C5">
      <w:pPr>
        <w:pStyle w:val="CommentText"/>
      </w:pPr>
      <w:r>
        <w:rPr>
          <w:rStyle w:val="CommentReference"/>
        </w:rPr>
        <w:annotationRef/>
      </w:r>
      <w:r>
        <w:t>I a</w:t>
      </w:r>
      <w:r>
        <w:t>dded a sentence to the end here but it might need a little help.</w:t>
      </w:r>
    </w:p>
  </w:comment>
  <w:comment w:id="35" w:author="Anderson, Tavis - ARS" w:date="2021-05-19T12:36:00Z" w:initials="ATA">
    <w:p w14:paraId="3D09672D" w14:textId="77777777" w:rsidR="00007216" w:rsidRDefault="00007216" w:rsidP="000272CE">
      <w:pPr>
        <w:pStyle w:val="CommentText"/>
      </w:pPr>
      <w:r>
        <w:rPr>
          <w:rStyle w:val="CommentReference"/>
        </w:rPr>
        <w:annotationRef/>
      </w:r>
      <w:r>
        <w:t>There is something funky on your line spacing. My general approach is as few “word styles” as possible. Simple text/double line spacing, and tab inserts on the start of new paragraphs. Makes it easy to read in my opinion, and I’m a pretty average person.</w:t>
      </w:r>
    </w:p>
  </w:comment>
  <w:comment w:id="36" w:author="Vincent, Amy - ARS" w:date="2021-05-13T13:47:00Z" w:initials="VAA">
    <w:p w14:paraId="2CC7F554" w14:textId="77777777" w:rsidR="00007216" w:rsidRDefault="00007216" w:rsidP="000272CE">
      <w:pPr>
        <w:pStyle w:val="CommentText"/>
      </w:pPr>
      <w:r>
        <w:rPr>
          <w:rStyle w:val="CommentReference"/>
        </w:rPr>
        <w:annotationRef/>
      </w:r>
      <w:r>
        <w:t>2020 or should it be updated?</w:t>
      </w:r>
    </w:p>
  </w:comment>
  <w:comment w:id="37" w:author="Anderson, Tavis - ARS" w:date="2021-05-17T13:49:00Z" w:initials="ATA">
    <w:p w14:paraId="0E1B520A" w14:textId="77777777" w:rsidR="00007216" w:rsidRDefault="00007216" w:rsidP="000272CE">
      <w:pPr>
        <w:pStyle w:val="CommentText"/>
      </w:pPr>
      <w:r>
        <w:rPr>
          <w:rStyle w:val="CommentReference"/>
        </w:rPr>
        <w:annotationRef/>
      </w:r>
      <w:r>
        <w:t xml:space="preserve">Sequences or strains? Two genetically identical sequences with different metadata = useful. And, see below with the </w:t>
      </w:r>
      <w:proofErr w:type="spellStart"/>
      <w:r>
        <w:t>smof</w:t>
      </w:r>
      <w:proofErr w:type="spellEnd"/>
      <w:r>
        <w:t xml:space="preserve"> sampling. If you have a “random sample” from a population – you’re OK with BEAST stuff (but there are new methods that are getting better at large amounts of data too!)</w:t>
      </w:r>
    </w:p>
  </w:comment>
  <w:comment w:id="38" w:author="Anderson, Tavis - ARS" w:date="2021-05-19T12:46:00Z" w:initials="ATA">
    <w:p w14:paraId="4926F7CA" w14:textId="77777777" w:rsidR="00007216" w:rsidRDefault="00007216" w:rsidP="000272CE">
      <w:pPr>
        <w:pStyle w:val="CommentText"/>
      </w:pPr>
      <w:r>
        <w:rPr>
          <w:rStyle w:val="CommentReference"/>
        </w:rPr>
        <w:annotationRef/>
      </w:r>
      <w:r>
        <w:t>I want to use “</w:t>
      </w:r>
      <w:proofErr w:type="spellStart"/>
      <w:r>
        <w:t>FLUture</w:t>
      </w:r>
      <w:proofErr w:type="spellEnd"/>
      <w:r>
        <w:t xml:space="preserve">” but I think it best to use your n=2976 </w:t>
      </w:r>
      <w:proofErr w:type="spellStart"/>
      <w:r>
        <w:t>seqs</w:t>
      </w:r>
      <w:proofErr w:type="spellEnd"/>
      <w:r>
        <w:t xml:space="preserve"> from </w:t>
      </w:r>
      <w:proofErr w:type="spellStart"/>
      <w:r>
        <w:t>genbank</w:t>
      </w:r>
      <w:proofErr w:type="spellEnd"/>
      <w:r>
        <w:t xml:space="preserve">, classify, and then plot yourself in R. This </w:t>
      </w:r>
    </w:p>
  </w:comment>
  <w:comment w:id="39" w:author="Anderson, Tavis - ARS" w:date="2021-05-18T11:16:00Z" w:initials="ATA">
    <w:p w14:paraId="76FCD606" w14:textId="77777777" w:rsidR="00007216" w:rsidRDefault="00007216" w:rsidP="000272CE">
      <w:pPr>
        <w:pStyle w:val="CommentText"/>
      </w:pPr>
      <w:r>
        <w:rPr>
          <w:rStyle w:val="CommentReference"/>
        </w:rPr>
        <w:annotationRef/>
      </w:r>
      <w:r>
        <w:t xml:space="preserve">The ISU-VDL and </w:t>
      </w:r>
      <w:proofErr w:type="spellStart"/>
      <w:r>
        <w:t>Genbank</w:t>
      </w:r>
      <w:proofErr w:type="spellEnd"/>
      <w:r>
        <w:t xml:space="preserve"> dichotomy pops up a few times, and I find it challenging/confusing. I think that you use – exclusively – the public data in </w:t>
      </w:r>
      <w:proofErr w:type="spellStart"/>
      <w:r>
        <w:t>Genbank</w:t>
      </w:r>
      <w:proofErr w:type="spellEnd"/>
      <w:r>
        <w:t xml:space="preserve">, if there are critical sequences in ISU-VDL, then these need to be published in </w:t>
      </w:r>
      <w:proofErr w:type="spellStart"/>
      <w:r>
        <w:t>genbank</w:t>
      </w:r>
      <w:proofErr w:type="spellEnd"/>
      <w:r>
        <w:t xml:space="preserve">. A major point that we made in </w:t>
      </w:r>
      <w:proofErr w:type="spellStart"/>
      <w:r>
        <w:t>FLUture</w:t>
      </w:r>
      <w:proofErr w:type="spellEnd"/>
      <w:r>
        <w:t xml:space="preserve"> was that the general patterns in </w:t>
      </w:r>
      <w:proofErr w:type="spellStart"/>
      <w:r>
        <w:t>FLUture</w:t>
      </w:r>
      <w:proofErr w:type="spellEnd"/>
      <w:r>
        <w:t xml:space="preserve"> and USDA were concordant – but, USDA sources from multiple labs across the country (ISU is a big contributor so… as ISU goes, so do some of the patterns… but, USDA is truly a national system!). </w:t>
      </w:r>
    </w:p>
  </w:comment>
  <w:comment w:id="40" w:author="Vincent, Amy - ARS" w:date="2021-05-13T14:16:00Z" w:initials="VAA">
    <w:p w14:paraId="5CAB959F" w14:textId="77777777" w:rsidR="00007216" w:rsidRDefault="00007216" w:rsidP="000272CE">
      <w:pPr>
        <w:pStyle w:val="CommentText"/>
      </w:pPr>
      <w:r>
        <w:rPr>
          <w:rStyle w:val="CommentReference"/>
        </w:rPr>
        <w:annotationRef/>
      </w:r>
      <w:r>
        <w:t xml:space="preserve">Confirm that </w:t>
      </w:r>
      <w:proofErr w:type="spellStart"/>
      <w:r>
        <w:t>FLUture</w:t>
      </w:r>
      <w:proofErr w:type="spellEnd"/>
      <w:r>
        <w:t xml:space="preserve"> doesn’t pull in USDA data from </w:t>
      </w:r>
      <w:proofErr w:type="spellStart"/>
      <w:r>
        <w:t>GenBank</w:t>
      </w:r>
      <w:proofErr w:type="spellEnd"/>
      <w:r>
        <w:t xml:space="preserve">. </w:t>
      </w:r>
    </w:p>
  </w:comment>
  <w:comment w:id="41" w:author="megan neveau" w:date="2021-03-02T15:15:00Z" w:initials="NMN[C">
    <w:p w14:paraId="3D97CEE7" w14:textId="77777777" w:rsidR="00007216" w:rsidRDefault="00007216" w:rsidP="000272CE">
      <w:pPr>
        <w:pStyle w:val="CommentText"/>
      </w:pPr>
      <w:r>
        <w:rPr>
          <w:rStyle w:val="CommentReference"/>
        </w:rPr>
        <w:annotationRef/>
      </w:r>
      <w:r>
        <w:t>Someone should probably double-check this citation</w:t>
      </w:r>
    </w:p>
  </w:comment>
  <w:comment w:id="42" w:author="Zeller, Michael A [V D L]" w:date="2021-05-03T08:13:00Z" w:initials="ZMA[DL">
    <w:p w14:paraId="03E93B1B" w14:textId="77777777" w:rsidR="00007216" w:rsidRDefault="00007216" w:rsidP="000272CE">
      <w:pPr>
        <w:pStyle w:val="CommentText"/>
      </w:pPr>
      <w:r>
        <w:rPr>
          <w:rStyle w:val="CommentReference"/>
        </w:rPr>
        <w:annotationRef/>
      </w:r>
      <w:proofErr w:type="gramStart"/>
      <w:r>
        <w:t>this</w:t>
      </w:r>
      <w:proofErr w:type="gramEnd"/>
      <w:r>
        <w:t xml:space="preserve"> type of citation probably needs the DOI (</w:t>
      </w:r>
      <w:hyperlink r:id="rId3" w:history="1">
        <w:r w:rsidRPr="00A354CF">
          <w:rPr>
            <w:rStyle w:val="Hyperlink"/>
          </w:rPr>
          <w:t>https://explore.openaire.eu/search/software?softwareId=r37b0ad08687::e14f2ee9088efbdf9a1ad6b07337612e</w:t>
        </w:r>
      </w:hyperlink>
      <w:r>
        <w:t>)</w:t>
      </w:r>
    </w:p>
  </w:comment>
  <w:comment w:id="43" w:author="Anderson, Tavis - ARS" w:date="2021-05-19T12:51:00Z" w:initials="ATA">
    <w:p w14:paraId="258D1D5A" w14:textId="77777777" w:rsidR="00007216" w:rsidRDefault="00007216" w:rsidP="000272CE">
      <w:pPr>
        <w:pStyle w:val="CommentText"/>
      </w:pPr>
      <w:r>
        <w:rPr>
          <w:rStyle w:val="CommentReference"/>
        </w:rPr>
        <w:annotationRef/>
      </w:r>
      <w:r>
        <w:t xml:space="preserve">Need statement on how many </w:t>
      </w:r>
      <w:proofErr w:type="spellStart"/>
      <w:r>
        <w:t>seqs</w:t>
      </w:r>
      <w:proofErr w:type="spellEnd"/>
      <w:r>
        <w:t xml:space="preserve"> remained. And, all data sampling etc. will need to go on </w:t>
      </w:r>
      <w:proofErr w:type="spellStart"/>
      <w:r>
        <w:t>git</w:t>
      </w:r>
      <w:proofErr w:type="spellEnd"/>
      <w:r>
        <w:t xml:space="preserve"> repo on flu-crew. You can use personal </w:t>
      </w:r>
      <w:proofErr w:type="spellStart"/>
      <w:r>
        <w:t>git</w:t>
      </w:r>
      <w:proofErr w:type="spellEnd"/>
      <w:r>
        <w:t xml:space="preserve"> for now, and then we can move it onto flu-crew later.</w:t>
      </w:r>
    </w:p>
  </w:comment>
  <w:comment w:id="44" w:author="Zeller, Michael A [V D L]" w:date="2021-05-03T08:33:00Z" w:initials="ZMA[DL">
    <w:p w14:paraId="31ABD56C" w14:textId="77777777" w:rsidR="00007216" w:rsidRDefault="00007216" w:rsidP="000272CE">
      <w:pPr>
        <w:pStyle w:val="CommentText"/>
      </w:pPr>
      <w:r>
        <w:rPr>
          <w:rStyle w:val="CommentReference"/>
        </w:rPr>
        <w:annotationRef/>
      </w:r>
      <w:proofErr w:type="gramStart"/>
      <w:r>
        <w:t>does</w:t>
      </w:r>
      <w:proofErr w:type="gramEnd"/>
      <w:r>
        <w:t xml:space="preserve"> this need a citation?</w:t>
      </w:r>
    </w:p>
  </w:comment>
  <w:comment w:id="45" w:author="Neveau, Megan N [G COL]" w:date="2021-05-26T12:47:00Z" w:initials="NMN[C">
    <w:p w14:paraId="28274DE7" w14:textId="77777777" w:rsidR="00007216" w:rsidRDefault="00007216" w:rsidP="000272CE">
      <w:pPr>
        <w:pStyle w:val="CommentText"/>
      </w:pPr>
      <w:r>
        <w:rPr>
          <w:rStyle w:val="CommentReference"/>
        </w:rPr>
        <w:annotationRef/>
      </w:r>
      <w:proofErr w:type="spellStart"/>
      <w:r>
        <w:t>Tavis</w:t>
      </w:r>
      <w:proofErr w:type="spellEnd"/>
      <w:r>
        <w:t>?</w:t>
      </w:r>
    </w:p>
  </w:comment>
  <w:comment w:id="46" w:author="Vincent, Amy - ARS" w:date="2021-05-13T14:07:00Z" w:initials="VAA">
    <w:p w14:paraId="06E45D34" w14:textId="77777777" w:rsidR="00007216" w:rsidRDefault="00007216" w:rsidP="000272CE">
      <w:pPr>
        <w:pStyle w:val="CommentText"/>
      </w:pPr>
      <w:r>
        <w:rPr>
          <w:rStyle w:val="CommentReference"/>
        </w:rPr>
        <w:annotationRef/>
      </w:r>
      <w:r>
        <w:t>Need to also cite Marcus’s paper with updated sera used as your “panel”.</w:t>
      </w:r>
    </w:p>
  </w:comment>
  <w:comment w:id="47" w:author="Anderson, Tavis - ARS" w:date="2021-05-19T13:25:00Z" w:initials="ATA">
    <w:p w14:paraId="01D855E8" w14:textId="77777777" w:rsidR="00007216" w:rsidRDefault="00007216" w:rsidP="000272CE">
      <w:pPr>
        <w:pStyle w:val="CommentText"/>
      </w:pPr>
      <w:r>
        <w:rPr>
          <w:rStyle w:val="CommentReference"/>
        </w:rPr>
        <w:annotationRef/>
      </w:r>
      <w:r>
        <w:t>Need this into the abstract – also, introduction is very sparse on NA diversity/role in immunity, so perhaps we need to revise.</w:t>
      </w:r>
    </w:p>
  </w:comment>
  <w:comment w:id="48" w:author="megan neveau" w:date="2021-05-20T15:13:00Z" w:initials="mn">
    <w:p w14:paraId="5B4606B6" w14:textId="77777777" w:rsidR="00007216" w:rsidRDefault="00007216" w:rsidP="00BE5302">
      <w:pPr>
        <w:pStyle w:val="CommentText"/>
      </w:pPr>
      <w:r>
        <w:rPr>
          <w:rStyle w:val="CommentReference"/>
        </w:rPr>
        <w:annotationRef/>
      </w:r>
      <w:r>
        <w:t>Supp. link</w:t>
      </w:r>
    </w:p>
  </w:comment>
  <w:comment w:id="49" w:author="Anderson, Tavis - ARS" w:date="2021-05-19T14:56:00Z" w:initials="ATA">
    <w:p w14:paraId="5A67F1B3" w14:textId="0955EF56" w:rsidR="00007216" w:rsidRDefault="00007216">
      <w:pPr>
        <w:pStyle w:val="CommentText"/>
      </w:pPr>
      <w:r>
        <w:rPr>
          <w:rStyle w:val="CommentReference"/>
        </w:rPr>
        <w:annotationRef/>
      </w:r>
      <w:r>
        <w:t xml:space="preserve">Phil may want to drop in the </w:t>
      </w:r>
      <w:proofErr w:type="spellStart"/>
      <w:r>
        <w:t>darpa</w:t>
      </w:r>
      <w:proofErr w:type="spellEnd"/>
      <w:r>
        <w:t xml:space="preserve"> contract number too. Check in with him. They didn’t help on our USDA side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52A715" w15:done="0"/>
  <w15:commentEx w15:paraId="46FEAAE8" w15:done="0"/>
  <w15:commentEx w15:paraId="1925F929" w15:done="0"/>
  <w15:commentEx w15:paraId="3D958A37" w15:done="0"/>
  <w15:commentEx w15:paraId="2293B2F0" w15:paraIdParent="3D958A37" w15:done="0"/>
  <w15:commentEx w15:paraId="62FCCFE6" w15:done="1"/>
  <w15:commentEx w15:paraId="3DFF9BF9" w15:done="1"/>
  <w15:commentEx w15:paraId="48067588" w15:paraIdParent="3DFF9BF9" w15:done="1"/>
  <w15:commentEx w15:paraId="08844A0F" w15:done="1"/>
  <w15:commentEx w15:paraId="57794CB9" w15:done="0"/>
  <w15:commentEx w15:paraId="2DBB1E12" w15:paraIdParent="57794CB9" w15:done="0"/>
  <w15:commentEx w15:paraId="2BE9AE7A" w15:done="1"/>
  <w15:commentEx w15:paraId="43F3EC51" w15:done="1"/>
  <w15:commentEx w15:paraId="25B778BC" w15:done="1"/>
  <w15:commentEx w15:paraId="2BE1EFE2" w15:done="1"/>
  <w15:commentEx w15:paraId="3EB902CB" w15:paraIdParent="2BE1EFE2" w15:done="1"/>
  <w15:commentEx w15:paraId="53016B0E" w15:done="0"/>
  <w15:commentEx w15:paraId="510B5213" w15:paraIdParent="53016B0E" w15:done="0"/>
  <w15:commentEx w15:paraId="24C9C5FF" w15:done="1"/>
  <w15:commentEx w15:paraId="1B93ACD1" w15:paraIdParent="24C9C5FF" w15:done="1"/>
  <w15:commentEx w15:paraId="6B278876" w15:done="1"/>
  <w15:commentEx w15:paraId="22F20D40" w15:done="1"/>
  <w15:commentEx w15:paraId="5308FD71" w15:done="1"/>
  <w15:commentEx w15:paraId="356E2206" w15:done="0"/>
  <w15:commentEx w15:paraId="2A1E8AAC" w15:done="1"/>
  <w15:commentEx w15:paraId="4B824925" w15:paraIdParent="2A1E8AAC" w15:done="1"/>
  <w15:commentEx w15:paraId="64B291CE" w15:done="1"/>
  <w15:commentEx w15:paraId="222B1070" w15:done="1"/>
  <w15:commentEx w15:paraId="1FD710E9" w15:done="1"/>
  <w15:commentEx w15:paraId="18B072D8" w15:paraIdParent="1FD710E9" w15:done="1"/>
  <w15:commentEx w15:paraId="38DDA8BA" w15:done="1"/>
  <w15:commentEx w15:paraId="1AD7307F" w15:done="1"/>
  <w15:commentEx w15:paraId="4C219876" w15:done="0"/>
  <w15:commentEx w15:paraId="6AF593D9" w15:paraIdParent="4C219876" w15:done="0"/>
  <w15:commentEx w15:paraId="3D09672D" w15:done="1"/>
  <w15:commentEx w15:paraId="2CC7F554" w15:done="1"/>
  <w15:commentEx w15:paraId="0E1B520A" w15:done="1"/>
  <w15:commentEx w15:paraId="4926F7CA" w15:done="1"/>
  <w15:commentEx w15:paraId="76FCD606" w15:done="1"/>
  <w15:commentEx w15:paraId="5CAB959F" w15:done="1"/>
  <w15:commentEx w15:paraId="3D97CEE7" w15:done="1"/>
  <w15:commentEx w15:paraId="03E93B1B" w15:paraIdParent="3D97CEE7" w15:done="1"/>
  <w15:commentEx w15:paraId="258D1D5A" w15:done="1"/>
  <w15:commentEx w15:paraId="31ABD56C" w15:done="0"/>
  <w15:commentEx w15:paraId="28274DE7" w15:paraIdParent="31ABD56C" w15:done="0"/>
  <w15:commentEx w15:paraId="06E45D34" w15:done="1"/>
  <w15:commentEx w15:paraId="01D855E8" w15:done="1"/>
  <w15:commentEx w15:paraId="5B4606B6" w15:done="0"/>
  <w15:commentEx w15:paraId="5A67F1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A724" w16cex:dateUtc="2021-05-19T20:03:00Z"/>
  <w16cex:commentExtensible w16cex:durableId="2450E7CF" w16cex:dateUtc="2021-05-20T18:51:00Z"/>
  <w16cex:commentExtensible w16cex:durableId="24479B1B" w16cex:dateUtc="2021-05-13T17:33:00Z"/>
  <w16cex:commentExtensible w16cex:durableId="2450E596" w16cex:dateUtc="2021-05-20T18:41:00Z"/>
  <w16cex:commentExtensible w16cex:durableId="244CE9A7" w16cex:dateUtc="2021-05-17T18:09:00Z"/>
  <w16cex:commentExtensible w16cex:durableId="24464788" w16cex:dateUtc="2021-05-12T17:24:00Z"/>
  <w16cex:commentExtensible w16cex:durableId="244CE781" w16cex:dateUtc="2021-05-17T18:00:00Z"/>
  <w16cex:commentExtensible w16cex:durableId="244F8667" w16cex:dateUtc="2021-05-19T17:43:00Z"/>
  <w16cex:commentExtensible w16cex:durableId="243695E5" w16cex:dateUtc="2021-04-30T19:42:00Z"/>
  <w16cex:commentExtensible w16cex:durableId="244CE8C8" w16cex:dateUtc="2021-05-17T18:06:00Z"/>
  <w16cex:commentExtensible w16cex:durableId="244CECE7" w16cex:dateUtc="2021-05-17T18:23:00Z"/>
  <w16cex:commentExtensible w16cex:durableId="244F75DC" w16cex:dateUtc="2021-05-19T16:32:00Z"/>
  <w16cex:commentExtensible w16cex:durableId="244F7E14" w16cex:dateUtc="2021-05-19T17:07:00Z"/>
  <w16cex:commentExtensible w16cex:durableId="2447A50D" w16cex:dateUtc="2021-05-13T18:15:00Z"/>
  <w16cex:commentExtensible w16cex:durableId="2447A562" w16cex:dateUtc="2021-05-13T18:17:00Z"/>
  <w16cex:commentExtensible w16cex:durableId="244F8146" w16cex:dateUtc="2021-05-19T17:21:00Z"/>
  <w16cex:commentExtensible w16cex:durableId="2450F17F" w16cex:dateUtc="2021-05-20T19:32:00Z"/>
  <w16cex:commentExtensible w16cex:durableId="244CF245" w16cex:dateUtc="2021-05-17T18:46:00Z"/>
  <w16cex:commentExtensible w16cex:durableId="244F84B2" w16cex:dateUtc="2021-05-19T17:36:00Z"/>
  <w16cex:commentExtensible w16cex:durableId="2447AC89" w16cex:dateUtc="2021-05-13T18:47:00Z"/>
  <w16cex:commentExtensible w16cex:durableId="2450F245" w16cex:dateUtc="2021-05-20T19:35:00Z"/>
  <w16cex:commentExtensible w16cex:durableId="244CF2CA" w16cex:dateUtc="2021-05-17T18:48:00Z"/>
  <w16cex:commentExtensible w16cex:durableId="244CF305" w16cex:dateUtc="2021-05-17T18:49:00Z"/>
  <w16cex:commentExtensible w16cex:durableId="244F8734" w16cex:dateUtc="2021-05-19T17:46:00Z"/>
  <w16cex:commentExtensible w16cex:durableId="244E2070" w16cex:dateUtc="2021-05-18T16:16:00Z"/>
  <w16cex:commentExtensible w16cex:durableId="2447B343" w16cex:dateUtc="2021-05-13T19:16:00Z"/>
  <w16cex:commentExtensible w16cex:durableId="243A2F40" w16cex:dateUtc="2021-05-03T13:13:00Z"/>
  <w16cex:commentExtensible w16cex:durableId="244F885C" w16cex:dateUtc="2021-05-19T17:51:00Z"/>
  <w16cex:commentExtensible w16cex:durableId="2450F485" w16cex:dateUtc="2021-05-20T19:45:00Z"/>
  <w16cex:commentExtensible w16cex:durableId="244F8A1F" w16cex:dateUtc="2021-05-19T17:59:00Z"/>
  <w16cex:commentExtensible w16cex:durableId="244F8C2F" w16cex:dateUtc="2021-05-19T18:07:00Z"/>
  <w16cex:commentExtensible w16cex:durableId="243A33CC" w16cex:dateUtc="2021-05-03T13:33:00Z"/>
  <w16cex:commentExtensible w16cex:durableId="2447B10F" w16cex:dateUtc="2021-05-13T19:07:00Z"/>
  <w16cex:commentExtensible w16cex:durableId="244F903D" w16cex:dateUtc="2021-05-19T18:25:00Z"/>
  <w16cex:commentExtensible w16cex:durableId="2447B30A" w16cex:dateUtc="2021-05-13T19:15:00Z"/>
  <w16cex:commentExtensible w16cex:durableId="2447B491" w16cex:dateUtc="2021-05-13T19:22:00Z"/>
  <w16cex:commentExtensible w16cex:durableId="244F928C" w16cex:dateUtc="2021-05-19T18:35:00Z"/>
  <w16cex:commentExtensible w16cex:durableId="244F9484" w16cex:dateUtc="2021-05-19T18:43:00Z"/>
  <w16cex:commentExtensible w16cex:durableId="244F94CC" w16cex:dateUtc="2021-05-19T18:44:00Z"/>
  <w16cex:commentExtensible w16cex:durableId="244F95CF" w16cex:dateUtc="2021-05-19T18:49:00Z"/>
  <w16cex:commentExtensible w16cex:durableId="244F9944" w16cex:dateUtc="2021-05-19T19:03:00Z"/>
  <w16cex:commentExtensible w16cex:durableId="244F9529" w16cex:dateUtc="2021-05-13T19:28:00Z"/>
  <w16cex:commentExtensible w16cex:durableId="2447B5F2" w16cex:dateUtc="2021-05-13T19:28:00Z"/>
  <w16cex:commentExtensible w16cex:durableId="243A3A71" w16cex:dateUtc="2021-05-03T14:01:00Z"/>
  <w16cex:commentExtensible w16cex:durableId="244F976C" w16cex:dateUtc="2021-05-19T18:55:00Z"/>
  <w16cex:commentExtensible w16cex:durableId="244F9A15" w16cex:dateUtc="2021-05-19T19:07:00Z"/>
  <w16cex:commentExtensible w16cex:durableId="2447BED3" w16cex:dateUtc="2021-05-13T20:05:00Z"/>
  <w16cex:commentExtensible w16cex:durableId="2447BF3F" w16cex:dateUtc="2021-05-13T20:07:00Z"/>
  <w16cex:commentExtensible w16cex:durableId="2447D780" w16cex:dateUtc="2021-05-13T21:51:00Z"/>
  <w16cex:commentExtensible w16cex:durableId="2447C35A" w16cex:dateUtc="2021-05-13T20:25:00Z"/>
  <w16cex:commentExtensible w16cex:durableId="2447C47B" w16cex:dateUtc="2021-05-13T20:30:00Z"/>
  <w16cex:commentExtensible w16cex:durableId="244F9C54" w16cex:dateUtc="2021-05-19T19:16:00Z"/>
  <w16cex:commentExtensible w16cex:durableId="244F9C70" w16cex:dateUtc="2021-05-19T19:17:00Z"/>
  <w16cex:commentExtensible w16cex:durableId="243A3D34" w16cex:dateUtc="2021-05-03T14:13:00Z"/>
  <w16cex:commentExtensible w16cex:durableId="2447C5A3" w16cex:dateUtc="2021-05-13T20:34:00Z"/>
  <w16cex:commentExtensible w16cex:durableId="2447C9A5" w16cex:dateUtc="2021-05-13T20:52:00Z"/>
  <w16cex:commentExtensible w16cex:durableId="244F9E62" w16cex:dateUtc="2021-05-19T19:25:00Z"/>
  <w16cex:commentExtensible w16cex:durableId="2447CBC2" w16cex:dateUtc="2021-05-13T21:01:00Z"/>
  <w16cex:commentExtensible w16cex:durableId="244F9FEC" w16cex:dateUtc="2021-05-19T19:32:00Z"/>
  <w16cex:commentExtensible w16cex:durableId="2447CDDA" w16cex:dateUtc="2021-05-13T21:10:00Z"/>
  <w16cex:commentExtensible w16cex:durableId="244FA1CF" w16cex:dateUtc="2021-05-19T19:40:00Z"/>
  <w16cex:commentExtensible w16cex:durableId="2450F9EA" w16cex:dateUtc="2021-05-20T20:08:00Z"/>
  <w16cex:commentExtensible w16cex:durableId="2450FAB0" w16cex:dateUtc="2021-05-20T20:11:00Z"/>
  <w16cex:commentExtensible w16cex:durableId="2450FAA7" w16cex:dateUtc="2021-05-20T20:11:00Z"/>
  <w16cex:commentExtensible w16cex:durableId="244FA79C" w16cex:dateUtc="2021-05-19T20:05:00Z"/>
  <w16cex:commentExtensible w16cex:durableId="244FA597" w16cex:dateUtc="2021-05-19T19:56:00Z"/>
  <w16cex:commentExtensible w16cex:durableId="2450FB14" w16cex:dateUtc="2021-05-20T20:13:00Z"/>
  <w16cex:commentExtensible w16cex:durableId="244FA5D1" w16cex:dateUtc="2021-05-19T19:57:00Z"/>
  <w16cex:commentExtensible w16cex:durableId="2450FB92" w16cex:dateUtc="2021-05-20T20:15:00Z"/>
  <w16cex:commentExtensible w16cex:durableId="244FA25F" w16cex:dateUtc="2021-05-19T19:42:00Z"/>
  <w16cex:commentExtensible w16cex:durableId="244FA2C0" w16cex:dateUtc="2021-05-19T19:44:00Z"/>
  <w16cex:commentExtensible w16cex:durableId="244FA30D" w16cex:dateUtc="2021-05-19T19:45:00Z"/>
  <w16cex:commentExtensible w16cex:durableId="2447D7DE" w16cex:dateUtc="2021-05-13T21:52:00Z"/>
  <w16cex:commentExtensible w16cex:durableId="244FA371" w16cex:dateUtc="2021-05-19T19:47:00Z"/>
  <w16cex:commentExtensible w16cex:durableId="2447D8B7" w16cex:dateUtc="2021-05-13T21:56:00Z"/>
  <w16cex:commentExtensible w16cex:durableId="244FA423" w16cex:dateUtc="2021-05-19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2A715" w16cid:durableId="244FA724"/>
  <w16cid:commentId w16cid:paraId="1925F929" w16cid:durableId="2450E7CF"/>
  <w16cid:commentId w16cid:paraId="3D958A37" w16cid:durableId="24479B1B"/>
  <w16cid:commentId w16cid:paraId="2293B2F0" w16cid:durableId="2450E596"/>
  <w16cid:commentId w16cid:paraId="62FCCFE6" w16cid:durableId="244CE9A7"/>
  <w16cid:commentId w16cid:paraId="3DFF9BF9" w16cid:durableId="24464788"/>
  <w16cid:commentId w16cid:paraId="48067588" w16cid:durableId="244CE781"/>
  <w16cid:commentId w16cid:paraId="36AB3221" w16cid:durableId="244F8667"/>
  <w16cid:commentId w16cid:paraId="30D6120F" w16cid:durableId="243695E5"/>
  <w16cid:commentId w16cid:paraId="7A01AC1B" w16cid:durableId="24464564"/>
  <w16cid:commentId w16cid:paraId="3A4DC06E" w16cid:durableId="244CE8C8"/>
  <w16cid:commentId w16cid:paraId="35455A3F" w16cid:durableId="244CECE7"/>
  <w16cid:commentId w16cid:paraId="61CFDCB3" w16cid:durableId="244F75DC"/>
  <w16cid:commentId w16cid:paraId="08844A0F" w16cid:durableId="244F7E14"/>
  <w16cid:commentId w16cid:paraId="57794CB9" w16cid:durableId="2447A50D"/>
  <w16cid:commentId w16cid:paraId="14D53A3E" w16cid:durableId="2447A562"/>
  <w16cid:commentId w16cid:paraId="2BE9AE7A" w16cid:durableId="244F8146"/>
  <w16cid:commentId w16cid:paraId="6D592721" w16cid:durableId="2450F17F"/>
  <w16cid:commentId w16cid:paraId="43F3EC51" w16cid:durableId="244CF245"/>
  <w16cid:commentId w16cid:paraId="3E98B5F9" w16cid:durableId="244F84B2"/>
  <w16cid:commentId w16cid:paraId="43BCDDF5" w16cid:durableId="2447AC89"/>
  <w16cid:commentId w16cid:paraId="351A238A" w16cid:durableId="2450F245"/>
  <w16cid:commentId w16cid:paraId="111E38E1" w16cid:durableId="244CF2CA"/>
  <w16cid:commentId w16cid:paraId="0787E711" w16cid:durableId="244CF305"/>
  <w16cid:commentId w16cid:paraId="4FC13DE3" w16cid:durableId="244F8734"/>
  <w16cid:commentId w16cid:paraId="06264467" w16cid:durableId="244E2070"/>
  <w16cid:commentId w16cid:paraId="3E489DF0" w16cid:durableId="2447B343"/>
  <w16cid:commentId w16cid:paraId="68179891" w16cid:durableId="24299D68"/>
  <w16cid:commentId w16cid:paraId="14613DBB" w16cid:durableId="243A2F40"/>
  <w16cid:commentId w16cid:paraId="44F111CA" w16cid:durableId="244F885C"/>
  <w16cid:commentId w16cid:paraId="69F15A79" w16cid:durableId="2450F485"/>
  <w16cid:commentId w16cid:paraId="46751AAE" w16cid:durableId="244F8A1F"/>
  <w16cid:commentId w16cid:paraId="1D54211E" w16cid:durableId="244F8C2F"/>
  <w16cid:commentId w16cid:paraId="6C614422" w16cid:durableId="243A33CC"/>
  <w16cid:commentId w16cid:paraId="76728619" w16cid:durableId="2447B10F"/>
  <w16cid:commentId w16cid:paraId="49AAF604" w16cid:durableId="244F903D"/>
  <w16cid:commentId w16cid:paraId="25B778BC" w16cid:durableId="24299D6D"/>
  <w16cid:commentId w16cid:paraId="190D9799" w16cid:durableId="2447B30A"/>
  <w16cid:commentId w16cid:paraId="0CDB99D1" w16cid:durableId="2447B491"/>
  <w16cid:commentId w16cid:paraId="2E33872A" w16cid:durableId="244F928C"/>
  <w16cid:commentId w16cid:paraId="47A0A060" w16cid:durableId="244F9484"/>
  <w16cid:commentId w16cid:paraId="4BE61C2B" w16cid:durableId="24464576"/>
  <w16cid:commentId w16cid:paraId="3C435FF2" w16cid:durableId="244F94CC"/>
  <w16cid:commentId w16cid:paraId="2BE1EFE2" w16cid:durableId="244F95CF"/>
  <w16cid:commentId w16cid:paraId="53016B0E" w16cid:durableId="244F9944"/>
  <w16cid:commentId w16cid:paraId="322DE823" w16cid:durableId="244F9529"/>
  <w16cid:commentId w16cid:paraId="7D23C95F" w16cid:durableId="2447B5F2"/>
  <w16cid:commentId w16cid:paraId="24C9C5FF" w16cid:durableId="243A3A71"/>
  <w16cid:commentId w16cid:paraId="1B93ACD1" w16cid:durableId="244F976C"/>
  <w16cid:commentId w16cid:paraId="6B278876" w16cid:durableId="244F9A15"/>
  <w16cid:commentId w16cid:paraId="22F20D40" w16cid:durableId="2447BED3"/>
  <w16cid:commentId w16cid:paraId="36CC9885" w16cid:durableId="2447BF3F"/>
  <w16cid:commentId w16cid:paraId="5308FD71" w16cid:durableId="2447D780"/>
  <w16cid:commentId w16cid:paraId="2ED857EF" w16cid:durableId="24299D70"/>
  <w16cid:commentId w16cid:paraId="18F57E88" w16cid:durableId="2447C35A"/>
  <w16cid:commentId w16cid:paraId="0CCA9EA4" w16cid:durableId="2447C47B"/>
  <w16cid:commentId w16cid:paraId="6B4C7BBE" w16cid:durableId="24464579"/>
  <w16cid:commentId w16cid:paraId="335970A5" w16cid:durableId="244F9C54"/>
  <w16cid:commentId w16cid:paraId="4F9DA152" w16cid:durableId="244F9C70"/>
  <w16cid:commentId w16cid:paraId="2A1E8AAC" w16cid:durableId="2436889E"/>
  <w16cid:commentId w16cid:paraId="4B824925" w16cid:durableId="243A3D34"/>
  <w16cid:commentId w16cid:paraId="64B291CE" w16cid:durableId="2447C5A3"/>
  <w16cid:commentId w16cid:paraId="3D0EB855" w16cid:durableId="2446457C"/>
  <w16cid:commentId w16cid:paraId="1B569508" w16cid:durableId="2447C9A5"/>
  <w16cid:commentId w16cid:paraId="222B1070" w16cid:durableId="244F9E62"/>
  <w16cid:commentId w16cid:paraId="1FD710E9" w16cid:durableId="24299D71"/>
  <w16cid:commentId w16cid:paraId="18B072D8" w16cid:durableId="24299D72"/>
  <w16cid:commentId w16cid:paraId="7DA199EE" w16cid:durableId="2447CBC2"/>
  <w16cid:commentId w16cid:paraId="38DDA8BA" w16cid:durableId="244F9FEC"/>
  <w16cid:commentId w16cid:paraId="1AD7307F" w16cid:durableId="2447CDDA"/>
  <w16cid:commentId w16cid:paraId="611CF553" w16cid:durableId="24299D74"/>
  <w16cid:commentId w16cid:paraId="15E2EA76" w16cid:durableId="244FA1CF"/>
  <w16cid:commentId w16cid:paraId="6A8C7D12" w16cid:durableId="2450F9EA"/>
  <w16cid:commentId w16cid:paraId="2E793313" w16cid:durableId="2450FAB0"/>
  <w16cid:commentId w16cid:paraId="2915F9EE" w16cid:durableId="2450FAA7"/>
  <w16cid:commentId w16cid:paraId="2A696AB2" w16cid:durableId="244FA79C"/>
  <w16cid:commentId w16cid:paraId="5A67F1B3" w16cid:durableId="244FA597"/>
  <w16cid:commentId w16cid:paraId="65FBA6BC" w16cid:durableId="2450FB14"/>
  <w16cid:commentId w16cid:paraId="133ACC09" w16cid:durableId="244FA5D1"/>
  <w16cid:commentId w16cid:paraId="07105E76" w16cid:durableId="2450FB92"/>
  <w16cid:commentId w16cid:paraId="45CF1442" w16cid:durableId="244FA25F"/>
  <w16cid:commentId w16cid:paraId="32321CDC" w16cid:durableId="244FA2C0"/>
  <w16cid:commentId w16cid:paraId="1E4A00D2" w16cid:durableId="244FA30D"/>
  <w16cid:commentId w16cid:paraId="34DA692F" w16cid:durableId="2447D7DE"/>
  <w16cid:commentId w16cid:paraId="5F736B16" w16cid:durableId="244FA371"/>
  <w16cid:commentId w16cid:paraId="7584C2B0" w16cid:durableId="2447D8B7"/>
  <w16cid:commentId w16cid:paraId="7FE0E0AC" w16cid:durableId="244FA4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4D2CD" w14:textId="77777777" w:rsidR="00007216" w:rsidRDefault="00007216" w:rsidP="00797C6E">
      <w:pPr>
        <w:spacing w:after="0" w:line="240" w:lineRule="auto"/>
      </w:pPr>
      <w:r>
        <w:separator/>
      </w:r>
    </w:p>
  </w:endnote>
  <w:endnote w:type="continuationSeparator" w:id="0">
    <w:p w14:paraId="3D094938" w14:textId="77777777" w:rsidR="00007216" w:rsidRDefault="00007216" w:rsidP="007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03873053"/>
      <w:docPartObj>
        <w:docPartGallery w:val="Page Numbers (Bottom of Page)"/>
        <w:docPartUnique/>
      </w:docPartObj>
    </w:sdtPr>
    <w:sdtContent>
      <w:p w14:paraId="4C1506BE" w14:textId="59B0B469" w:rsidR="00007216" w:rsidRDefault="00007216" w:rsidP="003B1E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E70AB" w14:textId="77777777" w:rsidR="00007216" w:rsidRDefault="00007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24658622"/>
      <w:docPartObj>
        <w:docPartGallery w:val="Page Numbers (Bottom of Page)"/>
        <w:docPartUnique/>
      </w:docPartObj>
    </w:sdtPr>
    <w:sdtContent>
      <w:p w14:paraId="201E789F" w14:textId="4CF91EDD" w:rsidR="00007216" w:rsidRDefault="00007216" w:rsidP="003B1E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B04F3">
          <w:rPr>
            <w:rStyle w:val="PageNumber"/>
            <w:noProof/>
          </w:rPr>
          <w:t>2</w:t>
        </w:r>
        <w:r>
          <w:rPr>
            <w:rStyle w:val="PageNumber"/>
          </w:rPr>
          <w:fldChar w:fldCharType="end"/>
        </w:r>
      </w:p>
    </w:sdtContent>
  </w:sdt>
  <w:p w14:paraId="28B4188C" w14:textId="77777777" w:rsidR="00007216" w:rsidRDefault="00007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0E3AD" w14:textId="77777777" w:rsidR="00007216" w:rsidRDefault="00007216" w:rsidP="00797C6E">
      <w:pPr>
        <w:spacing w:after="0" w:line="240" w:lineRule="auto"/>
      </w:pPr>
      <w:r>
        <w:separator/>
      </w:r>
    </w:p>
  </w:footnote>
  <w:footnote w:type="continuationSeparator" w:id="0">
    <w:p w14:paraId="79693EE4" w14:textId="77777777" w:rsidR="00007216" w:rsidRDefault="00007216" w:rsidP="0079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55AA8"/>
    <w:multiLevelType w:val="hybridMultilevel"/>
    <w:tmpl w:val="93FC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6704"/>
    <w:multiLevelType w:val="hybridMultilevel"/>
    <w:tmpl w:val="CE8C7E6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erson, Tavis - ARS">
    <w15:presenceInfo w15:providerId="AD" w15:userId="S::tavis.anderson@usda.gov::764b8894-55ba-42b0-83c9-391c305b88ff"/>
  </w15:person>
  <w15:person w15:author="Neveau, Megan N [G COL]">
    <w15:presenceInfo w15:providerId="Windows Live" w15:userId="0be08cd0d14c9b5a"/>
  </w15:person>
  <w15:person w15:author="megan neveau">
    <w15:presenceInfo w15:providerId="Windows Live" w15:userId="0be08cd0d14c9b5a"/>
  </w15:person>
  <w15:person w15:author="Vincent, Amy - ARS">
    <w15:presenceInfo w15:providerId="AD" w15:userId="S::amy.vincent@usda.gov::fe634e79-8398-414b-a6c5-5e730fdf6fae"/>
  </w15:person>
  <w15:person w15:author="Zeller, Michael A [V D L]">
    <w15:presenceInfo w15:providerId="AD" w15:userId="S::mazeller@iastate.edu::d4552a75-6a09-453c-ae58-8ce3110c383f"/>
  </w15:person>
  <w15:person w15:author="Michael Zeller">
    <w15:presenceInfo w15:providerId="AD" w15:userId="S::mazeller@iastate.edu::d4552a75-6a09-453c-ae58-8ce3110c3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 Journal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99rvfryvdsf2e5tsux902l0ftzx05xpvwe&quot;&gt;My EndNote Library&lt;record-ids&gt;&lt;item&gt;1&lt;/item&gt;&lt;item&gt;2&lt;/item&gt;&lt;item&gt;3&lt;/item&gt;&lt;item&gt;5&lt;/item&gt;&lt;item&gt;6&lt;/item&gt;&lt;item&gt;7&lt;/item&gt;&lt;item&gt;8&lt;/item&gt;&lt;item&gt;9&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3&lt;/item&gt;&lt;item&gt;45&lt;/item&gt;&lt;item&gt;46&lt;/item&gt;&lt;item&gt;47&lt;/item&gt;&lt;item&gt;48&lt;/item&gt;&lt;item&gt;51&lt;/item&gt;&lt;item&gt;52&lt;/item&gt;&lt;item&gt;53&lt;/item&gt;&lt;item&gt;55&lt;/item&gt;&lt;item&gt;56&lt;/item&gt;&lt;item&gt;57&lt;/item&gt;&lt;item&gt;58&lt;/item&gt;&lt;item&gt;59&lt;/item&gt;&lt;item&gt;60&lt;/item&gt;&lt;item&gt;61&lt;/item&gt;&lt;item&gt;62&lt;/item&gt;&lt;item&gt;63&lt;/item&gt;&lt;item&gt;64&lt;/item&gt;&lt;item&gt;65&lt;/item&gt;&lt;/record-ids&gt;&lt;/item&gt;&lt;/Libraries&gt;"/>
  </w:docVars>
  <w:rsids>
    <w:rsidRoot w:val="00725B01"/>
    <w:rsid w:val="00007216"/>
    <w:rsid w:val="0001409E"/>
    <w:rsid w:val="00017D31"/>
    <w:rsid w:val="00025CA5"/>
    <w:rsid w:val="000272CE"/>
    <w:rsid w:val="00030000"/>
    <w:rsid w:val="00034EFA"/>
    <w:rsid w:val="00036876"/>
    <w:rsid w:val="000404A6"/>
    <w:rsid w:val="000408C3"/>
    <w:rsid w:val="000560BE"/>
    <w:rsid w:val="0005700A"/>
    <w:rsid w:val="00060E91"/>
    <w:rsid w:val="000625D6"/>
    <w:rsid w:val="00067076"/>
    <w:rsid w:val="00074280"/>
    <w:rsid w:val="000765FC"/>
    <w:rsid w:val="00076AF2"/>
    <w:rsid w:val="00090554"/>
    <w:rsid w:val="0009158C"/>
    <w:rsid w:val="00092BA5"/>
    <w:rsid w:val="00094826"/>
    <w:rsid w:val="00097071"/>
    <w:rsid w:val="00097185"/>
    <w:rsid w:val="000B05D7"/>
    <w:rsid w:val="000B531A"/>
    <w:rsid w:val="000B642E"/>
    <w:rsid w:val="000B7D1B"/>
    <w:rsid w:val="000C3499"/>
    <w:rsid w:val="000C4367"/>
    <w:rsid w:val="000D10E3"/>
    <w:rsid w:val="000D4316"/>
    <w:rsid w:val="000D6E45"/>
    <w:rsid w:val="000D70C3"/>
    <w:rsid w:val="000E6533"/>
    <w:rsid w:val="000E65F8"/>
    <w:rsid w:val="000F16C6"/>
    <w:rsid w:val="000F68E0"/>
    <w:rsid w:val="0010554C"/>
    <w:rsid w:val="00105B76"/>
    <w:rsid w:val="00111040"/>
    <w:rsid w:val="00115ABA"/>
    <w:rsid w:val="00115E7A"/>
    <w:rsid w:val="0011683B"/>
    <w:rsid w:val="001178DC"/>
    <w:rsid w:val="00125C5A"/>
    <w:rsid w:val="00135402"/>
    <w:rsid w:val="00140CCC"/>
    <w:rsid w:val="0014312A"/>
    <w:rsid w:val="001461D2"/>
    <w:rsid w:val="00147314"/>
    <w:rsid w:val="00147A1C"/>
    <w:rsid w:val="00154C29"/>
    <w:rsid w:val="00155A94"/>
    <w:rsid w:val="00161C1C"/>
    <w:rsid w:val="00171B76"/>
    <w:rsid w:val="001721F3"/>
    <w:rsid w:val="001746FB"/>
    <w:rsid w:val="001757DE"/>
    <w:rsid w:val="001820E5"/>
    <w:rsid w:val="001917A0"/>
    <w:rsid w:val="001951BB"/>
    <w:rsid w:val="00195A38"/>
    <w:rsid w:val="001A047E"/>
    <w:rsid w:val="001A1188"/>
    <w:rsid w:val="001A2300"/>
    <w:rsid w:val="001A7AEE"/>
    <w:rsid w:val="001B52C3"/>
    <w:rsid w:val="001C0D90"/>
    <w:rsid w:val="001C2DAD"/>
    <w:rsid w:val="001C2FFA"/>
    <w:rsid w:val="001D2010"/>
    <w:rsid w:val="001E20A9"/>
    <w:rsid w:val="001E6C1C"/>
    <w:rsid w:val="001F04CA"/>
    <w:rsid w:val="001F4BF4"/>
    <w:rsid w:val="001F5C15"/>
    <w:rsid w:val="001F7C3B"/>
    <w:rsid w:val="0020091D"/>
    <w:rsid w:val="002016A3"/>
    <w:rsid w:val="00202889"/>
    <w:rsid w:val="00205949"/>
    <w:rsid w:val="00223E74"/>
    <w:rsid w:val="0023004A"/>
    <w:rsid w:val="002303F2"/>
    <w:rsid w:val="002337B2"/>
    <w:rsid w:val="00233DC7"/>
    <w:rsid w:val="00234DF5"/>
    <w:rsid w:val="00236CEF"/>
    <w:rsid w:val="00237A48"/>
    <w:rsid w:val="00240CFE"/>
    <w:rsid w:val="0024407E"/>
    <w:rsid w:val="00244160"/>
    <w:rsid w:val="00247334"/>
    <w:rsid w:val="00247B9B"/>
    <w:rsid w:val="00256985"/>
    <w:rsid w:val="00260754"/>
    <w:rsid w:val="00262125"/>
    <w:rsid w:val="002627AF"/>
    <w:rsid w:val="0026509D"/>
    <w:rsid w:val="00266EA7"/>
    <w:rsid w:val="00267703"/>
    <w:rsid w:val="002677F9"/>
    <w:rsid w:val="00270B63"/>
    <w:rsid w:val="002720F7"/>
    <w:rsid w:val="002725A7"/>
    <w:rsid w:val="002729B1"/>
    <w:rsid w:val="00293AF6"/>
    <w:rsid w:val="00294D55"/>
    <w:rsid w:val="00297399"/>
    <w:rsid w:val="002A1951"/>
    <w:rsid w:val="002A3655"/>
    <w:rsid w:val="002B0BC7"/>
    <w:rsid w:val="002B1012"/>
    <w:rsid w:val="002B49FE"/>
    <w:rsid w:val="002C10E4"/>
    <w:rsid w:val="002D2949"/>
    <w:rsid w:val="002D59AF"/>
    <w:rsid w:val="002E1764"/>
    <w:rsid w:val="002E47DE"/>
    <w:rsid w:val="002E7E33"/>
    <w:rsid w:val="002F1392"/>
    <w:rsid w:val="002F14CD"/>
    <w:rsid w:val="002F40F3"/>
    <w:rsid w:val="002F7D9A"/>
    <w:rsid w:val="0030415C"/>
    <w:rsid w:val="0031030B"/>
    <w:rsid w:val="00314DB1"/>
    <w:rsid w:val="003155C2"/>
    <w:rsid w:val="0031637E"/>
    <w:rsid w:val="00326E71"/>
    <w:rsid w:val="00333935"/>
    <w:rsid w:val="00343184"/>
    <w:rsid w:val="00347E0D"/>
    <w:rsid w:val="00361CF2"/>
    <w:rsid w:val="003643CA"/>
    <w:rsid w:val="00366016"/>
    <w:rsid w:val="0036612D"/>
    <w:rsid w:val="0037115C"/>
    <w:rsid w:val="003754E9"/>
    <w:rsid w:val="00377041"/>
    <w:rsid w:val="003828C0"/>
    <w:rsid w:val="003869FC"/>
    <w:rsid w:val="00387C10"/>
    <w:rsid w:val="0039259A"/>
    <w:rsid w:val="00392E9A"/>
    <w:rsid w:val="003A37B4"/>
    <w:rsid w:val="003A37FC"/>
    <w:rsid w:val="003A5EBE"/>
    <w:rsid w:val="003A70BB"/>
    <w:rsid w:val="003A7D14"/>
    <w:rsid w:val="003B0DE2"/>
    <w:rsid w:val="003B1E1E"/>
    <w:rsid w:val="003C582E"/>
    <w:rsid w:val="003D2229"/>
    <w:rsid w:val="003D3C08"/>
    <w:rsid w:val="003F0F72"/>
    <w:rsid w:val="00401C0F"/>
    <w:rsid w:val="0040265E"/>
    <w:rsid w:val="00402E1D"/>
    <w:rsid w:val="00411ED8"/>
    <w:rsid w:val="004228C1"/>
    <w:rsid w:val="00435F3F"/>
    <w:rsid w:val="004361F9"/>
    <w:rsid w:val="004438D5"/>
    <w:rsid w:val="004465B7"/>
    <w:rsid w:val="00450007"/>
    <w:rsid w:val="00450F28"/>
    <w:rsid w:val="00456E5D"/>
    <w:rsid w:val="0046024E"/>
    <w:rsid w:val="00467904"/>
    <w:rsid w:val="00470280"/>
    <w:rsid w:val="00470F1D"/>
    <w:rsid w:val="00473437"/>
    <w:rsid w:val="00476895"/>
    <w:rsid w:val="00480B1E"/>
    <w:rsid w:val="004836D5"/>
    <w:rsid w:val="00484DF8"/>
    <w:rsid w:val="004958A7"/>
    <w:rsid w:val="004966B9"/>
    <w:rsid w:val="004B3030"/>
    <w:rsid w:val="004D1973"/>
    <w:rsid w:val="004D43EB"/>
    <w:rsid w:val="004D7789"/>
    <w:rsid w:val="004E056A"/>
    <w:rsid w:val="004E0BAF"/>
    <w:rsid w:val="004E2491"/>
    <w:rsid w:val="004F1568"/>
    <w:rsid w:val="004F1C13"/>
    <w:rsid w:val="004F2138"/>
    <w:rsid w:val="004F4A2D"/>
    <w:rsid w:val="004F4C4F"/>
    <w:rsid w:val="00501F25"/>
    <w:rsid w:val="00504612"/>
    <w:rsid w:val="00510E87"/>
    <w:rsid w:val="0051104B"/>
    <w:rsid w:val="005216B9"/>
    <w:rsid w:val="00532E17"/>
    <w:rsid w:val="00535973"/>
    <w:rsid w:val="005420C5"/>
    <w:rsid w:val="00544497"/>
    <w:rsid w:val="00547D3E"/>
    <w:rsid w:val="00550B68"/>
    <w:rsid w:val="00554A26"/>
    <w:rsid w:val="00556F51"/>
    <w:rsid w:val="005611F5"/>
    <w:rsid w:val="00570C77"/>
    <w:rsid w:val="005829AE"/>
    <w:rsid w:val="00587C90"/>
    <w:rsid w:val="00595488"/>
    <w:rsid w:val="005A2541"/>
    <w:rsid w:val="005A559B"/>
    <w:rsid w:val="005B1B05"/>
    <w:rsid w:val="005B6BBB"/>
    <w:rsid w:val="005C0AD7"/>
    <w:rsid w:val="005C71FA"/>
    <w:rsid w:val="005C79EE"/>
    <w:rsid w:val="005D25CD"/>
    <w:rsid w:val="005E0F3A"/>
    <w:rsid w:val="005E4E0D"/>
    <w:rsid w:val="005E6CCD"/>
    <w:rsid w:val="005F4EC9"/>
    <w:rsid w:val="005F5ED3"/>
    <w:rsid w:val="005F726B"/>
    <w:rsid w:val="006049B3"/>
    <w:rsid w:val="00604C17"/>
    <w:rsid w:val="00612D44"/>
    <w:rsid w:val="00614B7F"/>
    <w:rsid w:val="00631DDC"/>
    <w:rsid w:val="0063682F"/>
    <w:rsid w:val="00640E3D"/>
    <w:rsid w:val="0064101C"/>
    <w:rsid w:val="00645B65"/>
    <w:rsid w:val="00646E54"/>
    <w:rsid w:val="00647035"/>
    <w:rsid w:val="0064722A"/>
    <w:rsid w:val="00656ACB"/>
    <w:rsid w:val="00666F45"/>
    <w:rsid w:val="0067160E"/>
    <w:rsid w:val="006816B9"/>
    <w:rsid w:val="00683442"/>
    <w:rsid w:val="00685091"/>
    <w:rsid w:val="00687791"/>
    <w:rsid w:val="00696854"/>
    <w:rsid w:val="006A62E1"/>
    <w:rsid w:val="006B07FF"/>
    <w:rsid w:val="006B15BF"/>
    <w:rsid w:val="006B197A"/>
    <w:rsid w:val="006B39DD"/>
    <w:rsid w:val="006B3F2D"/>
    <w:rsid w:val="006C3FB6"/>
    <w:rsid w:val="006C73B1"/>
    <w:rsid w:val="006D263A"/>
    <w:rsid w:val="006D4220"/>
    <w:rsid w:val="006D593A"/>
    <w:rsid w:val="006D5A36"/>
    <w:rsid w:val="006E0C7B"/>
    <w:rsid w:val="006E3E89"/>
    <w:rsid w:val="006E6A4A"/>
    <w:rsid w:val="006F24E0"/>
    <w:rsid w:val="00702111"/>
    <w:rsid w:val="007116F8"/>
    <w:rsid w:val="00714ED5"/>
    <w:rsid w:val="0071711D"/>
    <w:rsid w:val="00722E78"/>
    <w:rsid w:val="00725B01"/>
    <w:rsid w:val="007321A2"/>
    <w:rsid w:val="00734C4A"/>
    <w:rsid w:val="00734CB0"/>
    <w:rsid w:val="00743008"/>
    <w:rsid w:val="00755628"/>
    <w:rsid w:val="00755D2E"/>
    <w:rsid w:val="00761F1D"/>
    <w:rsid w:val="007663BF"/>
    <w:rsid w:val="0077179F"/>
    <w:rsid w:val="0077192B"/>
    <w:rsid w:val="007819DD"/>
    <w:rsid w:val="00795A63"/>
    <w:rsid w:val="00797C6E"/>
    <w:rsid w:val="007A1103"/>
    <w:rsid w:val="007A357A"/>
    <w:rsid w:val="007A4B58"/>
    <w:rsid w:val="007A71A1"/>
    <w:rsid w:val="007B16A1"/>
    <w:rsid w:val="007B1FE5"/>
    <w:rsid w:val="007B6925"/>
    <w:rsid w:val="007C1107"/>
    <w:rsid w:val="007C338B"/>
    <w:rsid w:val="007C35FE"/>
    <w:rsid w:val="007D08AF"/>
    <w:rsid w:val="007D0911"/>
    <w:rsid w:val="007D1762"/>
    <w:rsid w:val="007E27B2"/>
    <w:rsid w:val="007E4C98"/>
    <w:rsid w:val="007E7CDC"/>
    <w:rsid w:val="007F0AAE"/>
    <w:rsid w:val="007F2974"/>
    <w:rsid w:val="00801B01"/>
    <w:rsid w:val="0080744C"/>
    <w:rsid w:val="0080745E"/>
    <w:rsid w:val="00814305"/>
    <w:rsid w:val="00823706"/>
    <w:rsid w:val="00823CC0"/>
    <w:rsid w:val="00825972"/>
    <w:rsid w:val="00827683"/>
    <w:rsid w:val="00835F26"/>
    <w:rsid w:val="00840833"/>
    <w:rsid w:val="008505E1"/>
    <w:rsid w:val="008558C0"/>
    <w:rsid w:val="00863125"/>
    <w:rsid w:val="00863849"/>
    <w:rsid w:val="00866C24"/>
    <w:rsid w:val="00867437"/>
    <w:rsid w:val="0087391E"/>
    <w:rsid w:val="0087400C"/>
    <w:rsid w:val="008840C0"/>
    <w:rsid w:val="00884EBB"/>
    <w:rsid w:val="008865FF"/>
    <w:rsid w:val="008901AE"/>
    <w:rsid w:val="0089022E"/>
    <w:rsid w:val="00890E86"/>
    <w:rsid w:val="0089735A"/>
    <w:rsid w:val="008A48EA"/>
    <w:rsid w:val="008A6A77"/>
    <w:rsid w:val="008B23AB"/>
    <w:rsid w:val="008B270D"/>
    <w:rsid w:val="008B2E32"/>
    <w:rsid w:val="008B45BC"/>
    <w:rsid w:val="008C06C9"/>
    <w:rsid w:val="008C3580"/>
    <w:rsid w:val="008D3B41"/>
    <w:rsid w:val="008D4C52"/>
    <w:rsid w:val="008E2223"/>
    <w:rsid w:val="008E2712"/>
    <w:rsid w:val="008E31E4"/>
    <w:rsid w:val="008E444D"/>
    <w:rsid w:val="008F51BD"/>
    <w:rsid w:val="008F5B81"/>
    <w:rsid w:val="009001D7"/>
    <w:rsid w:val="00901D32"/>
    <w:rsid w:val="009074FA"/>
    <w:rsid w:val="00911497"/>
    <w:rsid w:val="00917D65"/>
    <w:rsid w:val="00926D0C"/>
    <w:rsid w:val="00930EEB"/>
    <w:rsid w:val="009320C9"/>
    <w:rsid w:val="00932C69"/>
    <w:rsid w:val="009332CE"/>
    <w:rsid w:val="00944325"/>
    <w:rsid w:val="00962A6C"/>
    <w:rsid w:val="00964C0F"/>
    <w:rsid w:val="00964D2D"/>
    <w:rsid w:val="009717F9"/>
    <w:rsid w:val="0097227B"/>
    <w:rsid w:val="009737AA"/>
    <w:rsid w:val="00983C73"/>
    <w:rsid w:val="0098724F"/>
    <w:rsid w:val="00987F2C"/>
    <w:rsid w:val="00990482"/>
    <w:rsid w:val="00991262"/>
    <w:rsid w:val="00992C6C"/>
    <w:rsid w:val="00993FAE"/>
    <w:rsid w:val="00994F12"/>
    <w:rsid w:val="009A082A"/>
    <w:rsid w:val="009A7724"/>
    <w:rsid w:val="009B10D0"/>
    <w:rsid w:val="009B1E3A"/>
    <w:rsid w:val="009B4F18"/>
    <w:rsid w:val="009B63D2"/>
    <w:rsid w:val="009B6BD0"/>
    <w:rsid w:val="009C5541"/>
    <w:rsid w:val="009C6C14"/>
    <w:rsid w:val="009C774F"/>
    <w:rsid w:val="009D1FCD"/>
    <w:rsid w:val="009D3990"/>
    <w:rsid w:val="009D6E1E"/>
    <w:rsid w:val="009E0742"/>
    <w:rsid w:val="009E4A46"/>
    <w:rsid w:val="009F0175"/>
    <w:rsid w:val="009F076A"/>
    <w:rsid w:val="009F72EF"/>
    <w:rsid w:val="00A04D43"/>
    <w:rsid w:val="00A1487D"/>
    <w:rsid w:val="00A16F68"/>
    <w:rsid w:val="00A319D3"/>
    <w:rsid w:val="00A325C7"/>
    <w:rsid w:val="00A34F7E"/>
    <w:rsid w:val="00A355A8"/>
    <w:rsid w:val="00A40817"/>
    <w:rsid w:val="00A42527"/>
    <w:rsid w:val="00A51FF1"/>
    <w:rsid w:val="00A557AE"/>
    <w:rsid w:val="00A60A0A"/>
    <w:rsid w:val="00A64311"/>
    <w:rsid w:val="00A677F6"/>
    <w:rsid w:val="00A7339E"/>
    <w:rsid w:val="00A92577"/>
    <w:rsid w:val="00A96D39"/>
    <w:rsid w:val="00AA137E"/>
    <w:rsid w:val="00AA2DA4"/>
    <w:rsid w:val="00AA6C5C"/>
    <w:rsid w:val="00AC5BAE"/>
    <w:rsid w:val="00AD1E8B"/>
    <w:rsid w:val="00AD61A8"/>
    <w:rsid w:val="00AD6B78"/>
    <w:rsid w:val="00AE1EDB"/>
    <w:rsid w:val="00AE2523"/>
    <w:rsid w:val="00AF2C87"/>
    <w:rsid w:val="00AF66E8"/>
    <w:rsid w:val="00AF68B6"/>
    <w:rsid w:val="00B062E7"/>
    <w:rsid w:val="00B06752"/>
    <w:rsid w:val="00B1174B"/>
    <w:rsid w:val="00B168DD"/>
    <w:rsid w:val="00B240FD"/>
    <w:rsid w:val="00B27E48"/>
    <w:rsid w:val="00B357BE"/>
    <w:rsid w:val="00B3683F"/>
    <w:rsid w:val="00B40CC3"/>
    <w:rsid w:val="00B45618"/>
    <w:rsid w:val="00B519C8"/>
    <w:rsid w:val="00B56F76"/>
    <w:rsid w:val="00B57B4D"/>
    <w:rsid w:val="00B62EE0"/>
    <w:rsid w:val="00B737ED"/>
    <w:rsid w:val="00B752F6"/>
    <w:rsid w:val="00B807AF"/>
    <w:rsid w:val="00B93A7D"/>
    <w:rsid w:val="00B96531"/>
    <w:rsid w:val="00BA1167"/>
    <w:rsid w:val="00BA1BB1"/>
    <w:rsid w:val="00BA5021"/>
    <w:rsid w:val="00BA7038"/>
    <w:rsid w:val="00BB0BA5"/>
    <w:rsid w:val="00BB1236"/>
    <w:rsid w:val="00BB1A17"/>
    <w:rsid w:val="00BB22CC"/>
    <w:rsid w:val="00BC2853"/>
    <w:rsid w:val="00BD1705"/>
    <w:rsid w:val="00BD39FF"/>
    <w:rsid w:val="00BD7182"/>
    <w:rsid w:val="00BE0A72"/>
    <w:rsid w:val="00BE1176"/>
    <w:rsid w:val="00BE163A"/>
    <w:rsid w:val="00BE27ED"/>
    <w:rsid w:val="00BE5302"/>
    <w:rsid w:val="00BE55D8"/>
    <w:rsid w:val="00BE5DEE"/>
    <w:rsid w:val="00BF1494"/>
    <w:rsid w:val="00BF3609"/>
    <w:rsid w:val="00C017CF"/>
    <w:rsid w:val="00C027AC"/>
    <w:rsid w:val="00C10CCA"/>
    <w:rsid w:val="00C12952"/>
    <w:rsid w:val="00C16853"/>
    <w:rsid w:val="00C22845"/>
    <w:rsid w:val="00C23238"/>
    <w:rsid w:val="00C32618"/>
    <w:rsid w:val="00C32EFB"/>
    <w:rsid w:val="00C44829"/>
    <w:rsid w:val="00C473AF"/>
    <w:rsid w:val="00C61922"/>
    <w:rsid w:val="00C61FEC"/>
    <w:rsid w:val="00C62F60"/>
    <w:rsid w:val="00C63457"/>
    <w:rsid w:val="00C6438D"/>
    <w:rsid w:val="00C679CD"/>
    <w:rsid w:val="00C679D8"/>
    <w:rsid w:val="00C71571"/>
    <w:rsid w:val="00C72E1F"/>
    <w:rsid w:val="00C777C9"/>
    <w:rsid w:val="00C80D32"/>
    <w:rsid w:val="00C80F64"/>
    <w:rsid w:val="00C856AB"/>
    <w:rsid w:val="00C85F40"/>
    <w:rsid w:val="00C878B2"/>
    <w:rsid w:val="00C87C29"/>
    <w:rsid w:val="00CA340E"/>
    <w:rsid w:val="00CA7CF5"/>
    <w:rsid w:val="00CB2C2A"/>
    <w:rsid w:val="00CB383A"/>
    <w:rsid w:val="00CB54AB"/>
    <w:rsid w:val="00CB7769"/>
    <w:rsid w:val="00CC1197"/>
    <w:rsid w:val="00CC3AC9"/>
    <w:rsid w:val="00CC6876"/>
    <w:rsid w:val="00CD03CA"/>
    <w:rsid w:val="00CD389E"/>
    <w:rsid w:val="00CD4B79"/>
    <w:rsid w:val="00CD675F"/>
    <w:rsid w:val="00CE5B4D"/>
    <w:rsid w:val="00CE5BB7"/>
    <w:rsid w:val="00CE6B30"/>
    <w:rsid w:val="00CF0C0D"/>
    <w:rsid w:val="00CF31C5"/>
    <w:rsid w:val="00CF3E46"/>
    <w:rsid w:val="00CF4555"/>
    <w:rsid w:val="00D01FCC"/>
    <w:rsid w:val="00D0253B"/>
    <w:rsid w:val="00D25790"/>
    <w:rsid w:val="00D25D09"/>
    <w:rsid w:val="00D27013"/>
    <w:rsid w:val="00D32899"/>
    <w:rsid w:val="00D362FD"/>
    <w:rsid w:val="00D37DEF"/>
    <w:rsid w:val="00D41944"/>
    <w:rsid w:val="00D41A73"/>
    <w:rsid w:val="00D45B67"/>
    <w:rsid w:val="00D470FD"/>
    <w:rsid w:val="00D52EF0"/>
    <w:rsid w:val="00D5388B"/>
    <w:rsid w:val="00D55689"/>
    <w:rsid w:val="00D74A6B"/>
    <w:rsid w:val="00D76103"/>
    <w:rsid w:val="00D8273A"/>
    <w:rsid w:val="00D829B9"/>
    <w:rsid w:val="00D9060C"/>
    <w:rsid w:val="00D9348E"/>
    <w:rsid w:val="00D966E7"/>
    <w:rsid w:val="00DA10B8"/>
    <w:rsid w:val="00DA2B2A"/>
    <w:rsid w:val="00DA43F2"/>
    <w:rsid w:val="00DA44D5"/>
    <w:rsid w:val="00DB5F24"/>
    <w:rsid w:val="00DB6798"/>
    <w:rsid w:val="00DC04C2"/>
    <w:rsid w:val="00DC11A7"/>
    <w:rsid w:val="00DC2817"/>
    <w:rsid w:val="00DC50E2"/>
    <w:rsid w:val="00DD0FF8"/>
    <w:rsid w:val="00DD3B06"/>
    <w:rsid w:val="00DD72C6"/>
    <w:rsid w:val="00DE0076"/>
    <w:rsid w:val="00DE063D"/>
    <w:rsid w:val="00DE499E"/>
    <w:rsid w:val="00DE55F8"/>
    <w:rsid w:val="00DE6258"/>
    <w:rsid w:val="00DE6A3E"/>
    <w:rsid w:val="00DF5508"/>
    <w:rsid w:val="00E04223"/>
    <w:rsid w:val="00E06329"/>
    <w:rsid w:val="00E10523"/>
    <w:rsid w:val="00E16473"/>
    <w:rsid w:val="00E21A73"/>
    <w:rsid w:val="00E27DD0"/>
    <w:rsid w:val="00E349C4"/>
    <w:rsid w:val="00E36CB7"/>
    <w:rsid w:val="00E37D28"/>
    <w:rsid w:val="00E410B7"/>
    <w:rsid w:val="00E454E5"/>
    <w:rsid w:val="00E5116D"/>
    <w:rsid w:val="00E54AC5"/>
    <w:rsid w:val="00E55036"/>
    <w:rsid w:val="00E56E7D"/>
    <w:rsid w:val="00E615FD"/>
    <w:rsid w:val="00E61ABB"/>
    <w:rsid w:val="00E63A1D"/>
    <w:rsid w:val="00E6533B"/>
    <w:rsid w:val="00E665A0"/>
    <w:rsid w:val="00E707EA"/>
    <w:rsid w:val="00E77F20"/>
    <w:rsid w:val="00E83E93"/>
    <w:rsid w:val="00E8498A"/>
    <w:rsid w:val="00E872B9"/>
    <w:rsid w:val="00E91259"/>
    <w:rsid w:val="00E97B5E"/>
    <w:rsid w:val="00EA0510"/>
    <w:rsid w:val="00EA1C55"/>
    <w:rsid w:val="00EA3154"/>
    <w:rsid w:val="00EA395F"/>
    <w:rsid w:val="00EA6946"/>
    <w:rsid w:val="00EB04F3"/>
    <w:rsid w:val="00EB7268"/>
    <w:rsid w:val="00ED0BEA"/>
    <w:rsid w:val="00ED41CF"/>
    <w:rsid w:val="00EE2922"/>
    <w:rsid w:val="00EE562A"/>
    <w:rsid w:val="00EE5D1D"/>
    <w:rsid w:val="00EE7BDF"/>
    <w:rsid w:val="00EF1C4E"/>
    <w:rsid w:val="00F01E41"/>
    <w:rsid w:val="00F029E7"/>
    <w:rsid w:val="00F065C6"/>
    <w:rsid w:val="00F07BF0"/>
    <w:rsid w:val="00F11E33"/>
    <w:rsid w:val="00F168B5"/>
    <w:rsid w:val="00F2446D"/>
    <w:rsid w:val="00F25CF0"/>
    <w:rsid w:val="00F30221"/>
    <w:rsid w:val="00F33278"/>
    <w:rsid w:val="00F36F00"/>
    <w:rsid w:val="00F42079"/>
    <w:rsid w:val="00F42CAA"/>
    <w:rsid w:val="00F57749"/>
    <w:rsid w:val="00F60BD1"/>
    <w:rsid w:val="00F62EC4"/>
    <w:rsid w:val="00F63CF1"/>
    <w:rsid w:val="00F726AE"/>
    <w:rsid w:val="00F7584F"/>
    <w:rsid w:val="00F75D27"/>
    <w:rsid w:val="00F76151"/>
    <w:rsid w:val="00F76266"/>
    <w:rsid w:val="00F77FBB"/>
    <w:rsid w:val="00F9396C"/>
    <w:rsid w:val="00F954FD"/>
    <w:rsid w:val="00F972A9"/>
    <w:rsid w:val="00FB44D0"/>
    <w:rsid w:val="00FB5B45"/>
    <w:rsid w:val="00FB5F63"/>
    <w:rsid w:val="00FC00D6"/>
    <w:rsid w:val="00FC1CCC"/>
    <w:rsid w:val="00FC1D8C"/>
    <w:rsid w:val="00FC2008"/>
    <w:rsid w:val="00FC3A50"/>
    <w:rsid w:val="00FC465B"/>
    <w:rsid w:val="00FC7752"/>
    <w:rsid w:val="00FD6941"/>
    <w:rsid w:val="00FD7F38"/>
    <w:rsid w:val="00FE08C4"/>
    <w:rsid w:val="00FE0BE5"/>
    <w:rsid w:val="00FE1131"/>
    <w:rsid w:val="00FE2938"/>
    <w:rsid w:val="00FF0372"/>
    <w:rsid w:val="00FF160D"/>
    <w:rsid w:val="00FF2A77"/>
    <w:rsid w:val="00FF35CF"/>
    <w:rsid w:val="00FF5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CDC4"/>
  <w15:chartTrackingRefBased/>
  <w15:docId w15:val="{B1BCDDE5-6C0C-4E0D-93B4-D4D4158C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9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952"/>
    <w:pPr>
      <w:ind w:left="720"/>
      <w:contextualSpacing/>
    </w:pPr>
  </w:style>
  <w:style w:type="character" w:styleId="CommentReference">
    <w:name w:val="annotation reference"/>
    <w:basedOn w:val="DefaultParagraphFont"/>
    <w:uiPriority w:val="99"/>
    <w:semiHidden/>
    <w:unhideWhenUsed/>
    <w:rsid w:val="00C12952"/>
    <w:rPr>
      <w:sz w:val="16"/>
      <w:szCs w:val="16"/>
    </w:rPr>
  </w:style>
  <w:style w:type="paragraph" w:styleId="CommentText">
    <w:name w:val="annotation text"/>
    <w:basedOn w:val="Normal"/>
    <w:link w:val="CommentTextChar"/>
    <w:uiPriority w:val="99"/>
    <w:unhideWhenUsed/>
    <w:rsid w:val="00C12952"/>
    <w:pPr>
      <w:spacing w:line="240" w:lineRule="auto"/>
    </w:pPr>
    <w:rPr>
      <w:sz w:val="20"/>
      <w:szCs w:val="20"/>
    </w:rPr>
  </w:style>
  <w:style w:type="character" w:customStyle="1" w:styleId="CommentTextChar">
    <w:name w:val="Comment Text Char"/>
    <w:basedOn w:val="DefaultParagraphFont"/>
    <w:link w:val="CommentText"/>
    <w:uiPriority w:val="99"/>
    <w:rsid w:val="00C12952"/>
    <w:rPr>
      <w:sz w:val="20"/>
      <w:szCs w:val="20"/>
    </w:rPr>
  </w:style>
  <w:style w:type="character" w:styleId="Hyperlink">
    <w:name w:val="Hyperlink"/>
    <w:basedOn w:val="DefaultParagraphFont"/>
    <w:uiPriority w:val="99"/>
    <w:unhideWhenUsed/>
    <w:rsid w:val="00C12952"/>
    <w:rPr>
      <w:color w:val="0563C1" w:themeColor="hyperlink"/>
      <w:u w:val="single"/>
    </w:rPr>
  </w:style>
  <w:style w:type="paragraph" w:styleId="BalloonText">
    <w:name w:val="Balloon Text"/>
    <w:basedOn w:val="Normal"/>
    <w:link w:val="BalloonTextChar"/>
    <w:uiPriority w:val="99"/>
    <w:semiHidden/>
    <w:unhideWhenUsed/>
    <w:rsid w:val="00C12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95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B0BA5"/>
    <w:rPr>
      <w:b/>
      <w:bCs/>
    </w:rPr>
  </w:style>
  <w:style w:type="character" w:customStyle="1" w:styleId="CommentSubjectChar">
    <w:name w:val="Comment Subject Char"/>
    <w:basedOn w:val="CommentTextChar"/>
    <w:link w:val="CommentSubject"/>
    <w:uiPriority w:val="99"/>
    <w:semiHidden/>
    <w:rsid w:val="00BB0BA5"/>
    <w:rPr>
      <w:b/>
      <w:bCs/>
      <w:sz w:val="20"/>
      <w:szCs w:val="20"/>
    </w:rPr>
  </w:style>
  <w:style w:type="character" w:customStyle="1" w:styleId="UnresolvedMention1">
    <w:name w:val="Unresolved Mention1"/>
    <w:basedOn w:val="DefaultParagraphFont"/>
    <w:uiPriority w:val="99"/>
    <w:semiHidden/>
    <w:unhideWhenUsed/>
    <w:rsid w:val="000625D6"/>
    <w:rPr>
      <w:color w:val="605E5C"/>
      <w:shd w:val="clear" w:color="auto" w:fill="E1DFDD"/>
    </w:rPr>
  </w:style>
  <w:style w:type="paragraph" w:customStyle="1" w:styleId="EndNoteBibliographyTitle">
    <w:name w:val="EndNote Bibliography Title"/>
    <w:basedOn w:val="Normal"/>
    <w:link w:val="EndNoteBibliographyTitleChar"/>
    <w:rsid w:val="00140C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40CCC"/>
    <w:rPr>
      <w:rFonts w:ascii="Calibri" w:hAnsi="Calibri" w:cs="Calibri"/>
      <w:noProof/>
    </w:rPr>
  </w:style>
  <w:style w:type="paragraph" w:customStyle="1" w:styleId="EndNoteBibliography">
    <w:name w:val="EndNote Bibliography"/>
    <w:basedOn w:val="Normal"/>
    <w:link w:val="EndNoteBibliographyChar"/>
    <w:rsid w:val="00140C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40CCC"/>
    <w:rPr>
      <w:rFonts w:ascii="Calibri" w:hAnsi="Calibri" w:cs="Calibri"/>
      <w:noProof/>
    </w:rPr>
  </w:style>
  <w:style w:type="character" w:styleId="FollowedHyperlink">
    <w:name w:val="FollowedHyperlink"/>
    <w:basedOn w:val="DefaultParagraphFont"/>
    <w:uiPriority w:val="99"/>
    <w:semiHidden/>
    <w:unhideWhenUsed/>
    <w:rsid w:val="009B6BD0"/>
    <w:rPr>
      <w:color w:val="954F72" w:themeColor="followedHyperlink"/>
      <w:u w:val="single"/>
    </w:rPr>
  </w:style>
  <w:style w:type="character" w:styleId="LineNumber">
    <w:name w:val="line number"/>
    <w:basedOn w:val="DefaultParagraphFont"/>
    <w:uiPriority w:val="99"/>
    <w:unhideWhenUsed/>
    <w:rsid w:val="00E349C4"/>
    <w:rPr>
      <w:rFonts w:ascii="Times New Roman" w:hAnsi="Times New Roman"/>
      <w:sz w:val="24"/>
    </w:rPr>
  </w:style>
  <w:style w:type="paragraph" w:customStyle="1" w:styleId="Body">
    <w:name w:val="Body"/>
    <w:basedOn w:val="Normal"/>
    <w:link w:val="BodyChar"/>
    <w:qFormat/>
    <w:rsid w:val="00092BA5"/>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092BA5"/>
    <w:rPr>
      <w:rFonts w:ascii="Times New Roman" w:hAnsi="Times New Roman"/>
      <w:color w:val="000000" w:themeColor="text1"/>
      <w:sz w:val="24"/>
    </w:rPr>
  </w:style>
  <w:style w:type="character" w:customStyle="1" w:styleId="UnresolvedMention2">
    <w:name w:val="Unresolved Mention2"/>
    <w:basedOn w:val="DefaultParagraphFont"/>
    <w:uiPriority w:val="99"/>
    <w:semiHidden/>
    <w:unhideWhenUsed/>
    <w:rsid w:val="002677F9"/>
    <w:rPr>
      <w:color w:val="605E5C"/>
      <w:shd w:val="clear" w:color="auto" w:fill="E1DFDD"/>
    </w:rPr>
  </w:style>
  <w:style w:type="paragraph" w:styleId="Revision">
    <w:name w:val="Revision"/>
    <w:hidden/>
    <w:uiPriority w:val="99"/>
    <w:semiHidden/>
    <w:rsid w:val="00377041"/>
    <w:pPr>
      <w:spacing w:after="0" w:line="240" w:lineRule="auto"/>
    </w:pPr>
  </w:style>
  <w:style w:type="character" w:customStyle="1" w:styleId="UnresolvedMention">
    <w:name w:val="Unresolved Mention"/>
    <w:basedOn w:val="DefaultParagraphFont"/>
    <w:uiPriority w:val="99"/>
    <w:semiHidden/>
    <w:unhideWhenUsed/>
    <w:rsid w:val="00F168B5"/>
    <w:rPr>
      <w:color w:val="605E5C"/>
      <w:shd w:val="clear" w:color="auto" w:fill="E1DFDD"/>
    </w:rPr>
  </w:style>
  <w:style w:type="paragraph" w:styleId="NormalWeb">
    <w:name w:val="Normal (Web)"/>
    <w:basedOn w:val="Normal"/>
    <w:uiPriority w:val="99"/>
    <w:semiHidden/>
    <w:unhideWhenUsed/>
    <w:rsid w:val="00AE2523"/>
    <w:rPr>
      <w:rFonts w:ascii="Times New Roman" w:hAnsi="Times New Roman" w:cs="Times New Roman"/>
      <w:sz w:val="24"/>
      <w:szCs w:val="24"/>
    </w:rPr>
  </w:style>
  <w:style w:type="paragraph" w:styleId="Footer">
    <w:name w:val="footer"/>
    <w:basedOn w:val="Normal"/>
    <w:link w:val="FooterChar"/>
    <w:uiPriority w:val="99"/>
    <w:unhideWhenUsed/>
    <w:rsid w:val="0079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6E"/>
  </w:style>
  <w:style w:type="character" w:styleId="PageNumber">
    <w:name w:val="page number"/>
    <w:basedOn w:val="DefaultParagraphFont"/>
    <w:uiPriority w:val="99"/>
    <w:unhideWhenUsed/>
    <w:rsid w:val="00B737ED"/>
    <w:rPr>
      <w:rFonts w:ascii="Times New Roman" w:hAnsi="Times New Roman"/>
      <w:sz w:val="24"/>
    </w:rPr>
  </w:style>
  <w:style w:type="character" w:customStyle="1" w:styleId="normaltextrun">
    <w:name w:val="normaltextrun"/>
    <w:basedOn w:val="DefaultParagraphFont"/>
    <w:rsid w:val="00C44829"/>
  </w:style>
  <w:style w:type="character" w:customStyle="1" w:styleId="eop">
    <w:name w:val="eop"/>
    <w:basedOn w:val="DefaultParagraphFont"/>
    <w:rsid w:val="00C44829"/>
  </w:style>
  <w:style w:type="paragraph" w:styleId="Header">
    <w:name w:val="header"/>
    <w:basedOn w:val="Normal"/>
    <w:link w:val="HeaderChar"/>
    <w:uiPriority w:val="99"/>
    <w:unhideWhenUsed/>
    <w:rsid w:val="003B1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6899">
      <w:bodyDiv w:val="1"/>
      <w:marLeft w:val="0"/>
      <w:marRight w:val="0"/>
      <w:marTop w:val="0"/>
      <w:marBottom w:val="0"/>
      <w:divBdr>
        <w:top w:val="none" w:sz="0" w:space="0" w:color="auto"/>
        <w:left w:val="none" w:sz="0" w:space="0" w:color="auto"/>
        <w:bottom w:val="none" w:sz="0" w:space="0" w:color="auto"/>
        <w:right w:val="none" w:sz="0" w:space="0" w:color="auto"/>
      </w:divBdr>
      <w:divsChild>
        <w:div w:id="832256117">
          <w:marLeft w:val="0"/>
          <w:marRight w:val="0"/>
          <w:marTop w:val="0"/>
          <w:marBottom w:val="0"/>
          <w:divBdr>
            <w:top w:val="none" w:sz="0" w:space="0" w:color="auto"/>
            <w:left w:val="none" w:sz="0" w:space="0" w:color="auto"/>
            <w:bottom w:val="none" w:sz="0" w:space="0" w:color="auto"/>
            <w:right w:val="none" w:sz="0" w:space="0" w:color="auto"/>
          </w:divBdr>
          <w:divsChild>
            <w:div w:id="262421029">
              <w:marLeft w:val="0"/>
              <w:marRight w:val="0"/>
              <w:marTop w:val="0"/>
              <w:marBottom w:val="0"/>
              <w:divBdr>
                <w:top w:val="none" w:sz="0" w:space="0" w:color="auto"/>
                <w:left w:val="none" w:sz="0" w:space="0" w:color="auto"/>
                <w:bottom w:val="none" w:sz="0" w:space="0" w:color="auto"/>
                <w:right w:val="none" w:sz="0" w:space="0" w:color="auto"/>
              </w:divBdr>
              <w:divsChild>
                <w:div w:id="606502864">
                  <w:marLeft w:val="0"/>
                  <w:marRight w:val="0"/>
                  <w:marTop w:val="0"/>
                  <w:marBottom w:val="0"/>
                  <w:divBdr>
                    <w:top w:val="none" w:sz="0" w:space="0" w:color="auto"/>
                    <w:left w:val="none" w:sz="0" w:space="0" w:color="auto"/>
                    <w:bottom w:val="none" w:sz="0" w:space="0" w:color="auto"/>
                    <w:right w:val="none" w:sz="0" w:space="0" w:color="auto"/>
                  </w:divBdr>
                  <w:divsChild>
                    <w:div w:id="4970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084">
      <w:bodyDiv w:val="1"/>
      <w:marLeft w:val="0"/>
      <w:marRight w:val="0"/>
      <w:marTop w:val="0"/>
      <w:marBottom w:val="0"/>
      <w:divBdr>
        <w:top w:val="none" w:sz="0" w:space="0" w:color="auto"/>
        <w:left w:val="none" w:sz="0" w:space="0" w:color="auto"/>
        <w:bottom w:val="none" w:sz="0" w:space="0" w:color="auto"/>
        <w:right w:val="none" w:sz="0" w:space="0" w:color="auto"/>
      </w:divBdr>
    </w:div>
    <w:div w:id="220601929">
      <w:bodyDiv w:val="1"/>
      <w:marLeft w:val="0"/>
      <w:marRight w:val="0"/>
      <w:marTop w:val="0"/>
      <w:marBottom w:val="0"/>
      <w:divBdr>
        <w:top w:val="none" w:sz="0" w:space="0" w:color="auto"/>
        <w:left w:val="none" w:sz="0" w:space="0" w:color="auto"/>
        <w:bottom w:val="none" w:sz="0" w:space="0" w:color="auto"/>
        <w:right w:val="none" w:sz="0" w:space="0" w:color="auto"/>
      </w:divBdr>
    </w:div>
    <w:div w:id="312686767">
      <w:bodyDiv w:val="1"/>
      <w:marLeft w:val="0"/>
      <w:marRight w:val="0"/>
      <w:marTop w:val="0"/>
      <w:marBottom w:val="0"/>
      <w:divBdr>
        <w:top w:val="none" w:sz="0" w:space="0" w:color="auto"/>
        <w:left w:val="none" w:sz="0" w:space="0" w:color="auto"/>
        <w:bottom w:val="none" w:sz="0" w:space="0" w:color="auto"/>
        <w:right w:val="none" w:sz="0" w:space="0" w:color="auto"/>
      </w:divBdr>
      <w:divsChild>
        <w:div w:id="1066034040">
          <w:marLeft w:val="0"/>
          <w:marRight w:val="0"/>
          <w:marTop w:val="0"/>
          <w:marBottom w:val="0"/>
          <w:divBdr>
            <w:top w:val="none" w:sz="0" w:space="0" w:color="auto"/>
            <w:left w:val="none" w:sz="0" w:space="0" w:color="auto"/>
            <w:bottom w:val="none" w:sz="0" w:space="0" w:color="auto"/>
            <w:right w:val="none" w:sz="0" w:space="0" w:color="auto"/>
          </w:divBdr>
          <w:divsChild>
            <w:div w:id="464662069">
              <w:marLeft w:val="0"/>
              <w:marRight w:val="0"/>
              <w:marTop w:val="0"/>
              <w:marBottom w:val="0"/>
              <w:divBdr>
                <w:top w:val="none" w:sz="0" w:space="0" w:color="auto"/>
                <w:left w:val="none" w:sz="0" w:space="0" w:color="auto"/>
                <w:bottom w:val="none" w:sz="0" w:space="0" w:color="auto"/>
                <w:right w:val="none" w:sz="0" w:space="0" w:color="auto"/>
              </w:divBdr>
              <w:divsChild>
                <w:div w:id="912130753">
                  <w:marLeft w:val="0"/>
                  <w:marRight w:val="0"/>
                  <w:marTop w:val="0"/>
                  <w:marBottom w:val="0"/>
                  <w:divBdr>
                    <w:top w:val="none" w:sz="0" w:space="0" w:color="auto"/>
                    <w:left w:val="none" w:sz="0" w:space="0" w:color="auto"/>
                    <w:bottom w:val="none" w:sz="0" w:space="0" w:color="auto"/>
                    <w:right w:val="none" w:sz="0" w:space="0" w:color="auto"/>
                  </w:divBdr>
                  <w:divsChild>
                    <w:div w:id="18368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49114">
      <w:bodyDiv w:val="1"/>
      <w:marLeft w:val="0"/>
      <w:marRight w:val="0"/>
      <w:marTop w:val="0"/>
      <w:marBottom w:val="0"/>
      <w:divBdr>
        <w:top w:val="none" w:sz="0" w:space="0" w:color="auto"/>
        <w:left w:val="none" w:sz="0" w:space="0" w:color="auto"/>
        <w:bottom w:val="none" w:sz="0" w:space="0" w:color="auto"/>
        <w:right w:val="none" w:sz="0" w:space="0" w:color="auto"/>
      </w:divBdr>
      <w:divsChild>
        <w:div w:id="206575198">
          <w:marLeft w:val="0"/>
          <w:marRight w:val="0"/>
          <w:marTop w:val="0"/>
          <w:marBottom w:val="0"/>
          <w:divBdr>
            <w:top w:val="none" w:sz="0" w:space="0" w:color="auto"/>
            <w:left w:val="none" w:sz="0" w:space="0" w:color="auto"/>
            <w:bottom w:val="none" w:sz="0" w:space="0" w:color="auto"/>
            <w:right w:val="none" w:sz="0" w:space="0" w:color="auto"/>
          </w:divBdr>
          <w:divsChild>
            <w:div w:id="314333431">
              <w:marLeft w:val="0"/>
              <w:marRight w:val="0"/>
              <w:marTop w:val="0"/>
              <w:marBottom w:val="0"/>
              <w:divBdr>
                <w:top w:val="none" w:sz="0" w:space="0" w:color="auto"/>
                <w:left w:val="none" w:sz="0" w:space="0" w:color="auto"/>
                <w:bottom w:val="none" w:sz="0" w:space="0" w:color="auto"/>
                <w:right w:val="none" w:sz="0" w:space="0" w:color="auto"/>
              </w:divBdr>
              <w:divsChild>
                <w:div w:id="1149857386">
                  <w:marLeft w:val="0"/>
                  <w:marRight w:val="0"/>
                  <w:marTop w:val="0"/>
                  <w:marBottom w:val="0"/>
                  <w:divBdr>
                    <w:top w:val="none" w:sz="0" w:space="0" w:color="auto"/>
                    <w:left w:val="none" w:sz="0" w:space="0" w:color="auto"/>
                    <w:bottom w:val="none" w:sz="0" w:space="0" w:color="auto"/>
                    <w:right w:val="none" w:sz="0" w:space="0" w:color="auto"/>
                  </w:divBdr>
                  <w:divsChild>
                    <w:div w:id="2672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7812">
      <w:bodyDiv w:val="1"/>
      <w:marLeft w:val="0"/>
      <w:marRight w:val="0"/>
      <w:marTop w:val="0"/>
      <w:marBottom w:val="0"/>
      <w:divBdr>
        <w:top w:val="none" w:sz="0" w:space="0" w:color="auto"/>
        <w:left w:val="none" w:sz="0" w:space="0" w:color="auto"/>
        <w:bottom w:val="none" w:sz="0" w:space="0" w:color="auto"/>
        <w:right w:val="none" w:sz="0" w:space="0" w:color="auto"/>
      </w:divBdr>
      <w:divsChild>
        <w:div w:id="1034355393">
          <w:marLeft w:val="0"/>
          <w:marRight w:val="0"/>
          <w:marTop w:val="0"/>
          <w:marBottom w:val="0"/>
          <w:divBdr>
            <w:top w:val="none" w:sz="0" w:space="0" w:color="auto"/>
            <w:left w:val="none" w:sz="0" w:space="0" w:color="auto"/>
            <w:bottom w:val="none" w:sz="0" w:space="0" w:color="auto"/>
            <w:right w:val="none" w:sz="0" w:space="0" w:color="auto"/>
          </w:divBdr>
          <w:divsChild>
            <w:div w:id="498735708">
              <w:marLeft w:val="0"/>
              <w:marRight w:val="0"/>
              <w:marTop w:val="0"/>
              <w:marBottom w:val="0"/>
              <w:divBdr>
                <w:top w:val="none" w:sz="0" w:space="0" w:color="auto"/>
                <w:left w:val="none" w:sz="0" w:space="0" w:color="auto"/>
                <w:bottom w:val="none" w:sz="0" w:space="0" w:color="auto"/>
                <w:right w:val="none" w:sz="0" w:space="0" w:color="auto"/>
              </w:divBdr>
              <w:divsChild>
                <w:div w:id="623391428">
                  <w:marLeft w:val="0"/>
                  <w:marRight w:val="0"/>
                  <w:marTop w:val="0"/>
                  <w:marBottom w:val="0"/>
                  <w:divBdr>
                    <w:top w:val="none" w:sz="0" w:space="0" w:color="auto"/>
                    <w:left w:val="none" w:sz="0" w:space="0" w:color="auto"/>
                    <w:bottom w:val="none" w:sz="0" w:space="0" w:color="auto"/>
                    <w:right w:val="none" w:sz="0" w:space="0" w:color="auto"/>
                  </w:divBdr>
                  <w:divsChild>
                    <w:div w:id="4714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9907">
      <w:bodyDiv w:val="1"/>
      <w:marLeft w:val="0"/>
      <w:marRight w:val="0"/>
      <w:marTop w:val="0"/>
      <w:marBottom w:val="0"/>
      <w:divBdr>
        <w:top w:val="none" w:sz="0" w:space="0" w:color="auto"/>
        <w:left w:val="none" w:sz="0" w:space="0" w:color="auto"/>
        <w:bottom w:val="none" w:sz="0" w:space="0" w:color="auto"/>
        <w:right w:val="none" w:sz="0" w:space="0" w:color="auto"/>
      </w:divBdr>
      <w:divsChild>
        <w:div w:id="1101991065">
          <w:marLeft w:val="0"/>
          <w:marRight w:val="0"/>
          <w:marTop w:val="0"/>
          <w:marBottom w:val="0"/>
          <w:divBdr>
            <w:top w:val="none" w:sz="0" w:space="0" w:color="auto"/>
            <w:left w:val="none" w:sz="0" w:space="0" w:color="auto"/>
            <w:bottom w:val="none" w:sz="0" w:space="0" w:color="auto"/>
            <w:right w:val="none" w:sz="0" w:space="0" w:color="auto"/>
          </w:divBdr>
          <w:divsChild>
            <w:div w:id="732311350">
              <w:marLeft w:val="0"/>
              <w:marRight w:val="0"/>
              <w:marTop w:val="0"/>
              <w:marBottom w:val="0"/>
              <w:divBdr>
                <w:top w:val="none" w:sz="0" w:space="0" w:color="auto"/>
                <w:left w:val="none" w:sz="0" w:space="0" w:color="auto"/>
                <w:bottom w:val="none" w:sz="0" w:space="0" w:color="auto"/>
                <w:right w:val="none" w:sz="0" w:space="0" w:color="auto"/>
              </w:divBdr>
              <w:divsChild>
                <w:div w:id="1469125591">
                  <w:marLeft w:val="0"/>
                  <w:marRight w:val="0"/>
                  <w:marTop w:val="0"/>
                  <w:marBottom w:val="0"/>
                  <w:divBdr>
                    <w:top w:val="none" w:sz="0" w:space="0" w:color="auto"/>
                    <w:left w:val="none" w:sz="0" w:space="0" w:color="auto"/>
                    <w:bottom w:val="none" w:sz="0" w:space="0" w:color="auto"/>
                    <w:right w:val="none" w:sz="0" w:space="0" w:color="auto"/>
                  </w:divBdr>
                  <w:divsChild>
                    <w:div w:id="15242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2108">
      <w:bodyDiv w:val="1"/>
      <w:marLeft w:val="0"/>
      <w:marRight w:val="0"/>
      <w:marTop w:val="0"/>
      <w:marBottom w:val="0"/>
      <w:divBdr>
        <w:top w:val="none" w:sz="0" w:space="0" w:color="auto"/>
        <w:left w:val="none" w:sz="0" w:space="0" w:color="auto"/>
        <w:bottom w:val="none" w:sz="0" w:space="0" w:color="auto"/>
        <w:right w:val="none" w:sz="0" w:space="0" w:color="auto"/>
      </w:divBdr>
      <w:divsChild>
        <w:div w:id="1009255063">
          <w:marLeft w:val="0"/>
          <w:marRight w:val="0"/>
          <w:marTop w:val="0"/>
          <w:marBottom w:val="0"/>
          <w:divBdr>
            <w:top w:val="none" w:sz="0" w:space="0" w:color="auto"/>
            <w:left w:val="none" w:sz="0" w:space="0" w:color="auto"/>
            <w:bottom w:val="none" w:sz="0" w:space="0" w:color="auto"/>
            <w:right w:val="none" w:sz="0" w:space="0" w:color="auto"/>
          </w:divBdr>
          <w:divsChild>
            <w:div w:id="1416434721">
              <w:marLeft w:val="0"/>
              <w:marRight w:val="0"/>
              <w:marTop w:val="0"/>
              <w:marBottom w:val="0"/>
              <w:divBdr>
                <w:top w:val="none" w:sz="0" w:space="0" w:color="auto"/>
                <w:left w:val="none" w:sz="0" w:space="0" w:color="auto"/>
                <w:bottom w:val="none" w:sz="0" w:space="0" w:color="auto"/>
                <w:right w:val="none" w:sz="0" w:space="0" w:color="auto"/>
              </w:divBdr>
              <w:divsChild>
                <w:div w:id="276645932">
                  <w:marLeft w:val="0"/>
                  <w:marRight w:val="0"/>
                  <w:marTop w:val="0"/>
                  <w:marBottom w:val="0"/>
                  <w:divBdr>
                    <w:top w:val="none" w:sz="0" w:space="0" w:color="auto"/>
                    <w:left w:val="none" w:sz="0" w:space="0" w:color="auto"/>
                    <w:bottom w:val="none" w:sz="0" w:space="0" w:color="auto"/>
                    <w:right w:val="none" w:sz="0" w:space="0" w:color="auto"/>
                  </w:divBdr>
                  <w:divsChild>
                    <w:div w:id="7859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47249">
      <w:bodyDiv w:val="1"/>
      <w:marLeft w:val="0"/>
      <w:marRight w:val="0"/>
      <w:marTop w:val="0"/>
      <w:marBottom w:val="0"/>
      <w:divBdr>
        <w:top w:val="none" w:sz="0" w:space="0" w:color="auto"/>
        <w:left w:val="none" w:sz="0" w:space="0" w:color="auto"/>
        <w:bottom w:val="none" w:sz="0" w:space="0" w:color="auto"/>
        <w:right w:val="none" w:sz="0" w:space="0" w:color="auto"/>
      </w:divBdr>
    </w:div>
    <w:div w:id="1968001213">
      <w:bodyDiv w:val="1"/>
      <w:marLeft w:val="0"/>
      <w:marRight w:val="0"/>
      <w:marTop w:val="0"/>
      <w:marBottom w:val="0"/>
      <w:divBdr>
        <w:top w:val="none" w:sz="0" w:space="0" w:color="auto"/>
        <w:left w:val="none" w:sz="0" w:space="0" w:color="auto"/>
        <w:bottom w:val="none" w:sz="0" w:space="0" w:color="auto"/>
        <w:right w:val="none" w:sz="0" w:space="0" w:color="auto"/>
      </w:divBdr>
    </w:div>
    <w:div w:id="1998801384">
      <w:bodyDiv w:val="1"/>
      <w:marLeft w:val="0"/>
      <w:marRight w:val="0"/>
      <w:marTop w:val="0"/>
      <w:marBottom w:val="0"/>
      <w:divBdr>
        <w:top w:val="none" w:sz="0" w:space="0" w:color="auto"/>
        <w:left w:val="none" w:sz="0" w:space="0" w:color="auto"/>
        <w:bottom w:val="none" w:sz="0" w:space="0" w:color="auto"/>
        <w:right w:val="none" w:sz="0" w:space="0" w:color="auto"/>
      </w:divBdr>
      <w:divsChild>
        <w:div w:id="1028068587">
          <w:marLeft w:val="0"/>
          <w:marRight w:val="0"/>
          <w:marTop w:val="0"/>
          <w:marBottom w:val="0"/>
          <w:divBdr>
            <w:top w:val="none" w:sz="0" w:space="0" w:color="auto"/>
            <w:left w:val="none" w:sz="0" w:space="0" w:color="auto"/>
            <w:bottom w:val="none" w:sz="0" w:space="0" w:color="auto"/>
            <w:right w:val="none" w:sz="0" w:space="0" w:color="auto"/>
          </w:divBdr>
          <w:divsChild>
            <w:div w:id="1686706152">
              <w:marLeft w:val="0"/>
              <w:marRight w:val="0"/>
              <w:marTop w:val="0"/>
              <w:marBottom w:val="0"/>
              <w:divBdr>
                <w:top w:val="none" w:sz="0" w:space="0" w:color="auto"/>
                <w:left w:val="none" w:sz="0" w:space="0" w:color="auto"/>
                <w:bottom w:val="none" w:sz="0" w:space="0" w:color="auto"/>
                <w:right w:val="none" w:sz="0" w:space="0" w:color="auto"/>
              </w:divBdr>
              <w:divsChild>
                <w:div w:id="626663202">
                  <w:marLeft w:val="0"/>
                  <w:marRight w:val="0"/>
                  <w:marTop w:val="0"/>
                  <w:marBottom w:val="0"/>
                  <w:divBdr>
                    <w:top w:val="none" w:sz="0" w:space="0" w:color="auto"/>
                    <w:left w:val="none" w:sz="0" w:space="0" w:color="auto"/>
                    <w:bottom w:val="none" w:sz="0" w:space="0" w:color="auto"/>
                    <w:right w:val="none" w:sz="0" w:space="0" w:color="auto"/>
                  </w:divBdr>
                  <w:divsChild>
                    <w:div w:id="252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33238">
      <w:bodyDiv w:val="1"/>
      <w:marLeft w:val="0"/>
      <w:marRight w:val="0"/>
      <w:marTop w:val="0"/>
      <w:marBottom w:val="0"/>
      <w:divBdr>
        <w:top w:val="none" w:sz="0" w:space="0" w:color="auto"/>
        <w:left w:val="none" w:sz="0" w:space="0" w:color="auto"/>
        <w:bottom w:val="none" w:sz="0" w:space="0" w:color="auto"/>
        <w:right w:val="none" w:sz="0" w:space="0" w:color="auto"/>
      </w:divBdr>
      <w:divsChild>
        <w:div w:id="410666843">
          <w:marLeft w:val="0"/>
          <w:marRight w:val="0"/>
          <w:marTop w:val="0"/>
          <w:marBottom w:val="0"/>
          <w:divBdr>
            <w:top w:val="none" w:sz="0" w:space="0" w:color="auto"/>
            <w:left w:val="none" w:sz="0" w:space="0" w:color="auto"/>
            <w:bottom w:val="none" w:sz="0" w:space="0" w:color="auto"/>
            <w:right w:val="none" w:sz="0" w:space="0" w:color="auto"/>
          </w:divBdr>
          <w:divsChild>
            <w:div w:id="1916475754">
              <w:marLeft w:val="0"/>
              <w:marRight w:val="0"/>
              <w:marTop w:val="0"/>
              <w:marBottom w:val="0"/>
              <w:divBdr>
                <w:top w:val="none" w:sz="0" w:space="0" w:color="auto"/>
                <w:left w:val="none" w:sz="0" w:space="0" w:color="auto"/>
                <w:bottom w:val="none" w:sz="0" w:space="0" w:color="auto"/>
                <w:right w:val="none" w:sz="0" w:space="0" w:color="auto"/>
              </w:divBdr>
              <w:divsChild>
                <w:div w:id="1661541794">
                  <w:marLeft w:val="0"/>
                  <w:marRight w:val="0"/>
                  <w:marTop w:val="0"/>
                  <w:marBottom w:val="0"/>
                  <w:divBdr>
                    <w:top w:val="none" w:sz="0" w:space="0" w:color="auto"/>
                    <w:left w:val="none" w:sz="0" w:space="0" w:color="auto"/>
                    <w:bottom w:val="none" w:sz="0" w:space="0" w:color="auto"/>
                    <w:right w:val="none" w:sz="0" w:space="0" w:color="auto"/>
                  </w:divBdr>
                  <w:divsChild>
                    <w:div w:id="18815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xplore.openaire.eu/search/software?softwareId=r37b0ad08687::e14f2ee9088efbdf9a1ad6b07337612e" TargetMode="External"/><Relationship Id="rId2" Type="http://schemas.openxmlformats.org/officeDocument/2006/relationships/hyperlink" Target="https://journals.asm.org/journal/jvi/article-types" TargetMode="External"/><Relationship Id="rId1" Type="http://schemas.openxmlformats.org/officeDocument/2006/relationships/hyperlink" Target="https://journals.plos.org/plospathogens/article?id=10.1371/journal.ppat.10080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1A369-3F98-4474-B94E-7A7BB6F7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26</Pages>
  <Words>10120</Words>
  <Characters>57686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Neveau, Megan N [G COL]</dc:creator>
  <cp:keywords/>
  <dc:description/>
  <cp:lastModifiedBy>Neveau, Megan N [G COL]</cp:lastModifiedBy>
  <cp:revision>84</cp:revision>
  <dcterms:created xsi:type="dcterms:W3CDTF">2021-06-24T15:04:00Z</dcterms:created>
  <dcterms:modified xsi:type="dcterms:W3CDTF">2021-06-30T20:46:00Z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757958980</vt:i4>
  </property>
</Properties>
</file>